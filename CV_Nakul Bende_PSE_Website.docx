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9D523C" w14:textId="1D35A072" w:rsidR="00120B97" w:rsidRPr="00120B97" w:rsidRDefault="00A232DE" w:rsidP="00F77AEA">
      <w:pPr>
        <w:jc w:val="both"/>
        <w:rPr>
          <w:szCs w:val="24"/>
        </w:rPr>
      </w:pPr>
      <w:r w:rsidRPr="00120B97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98B0697" wp14:editId="2B272F1C">
                <wp:simplePos x="0" y="0"/>
                <wp:positionH relativeFrom="margin">
                  <wp:posOffset>4505325</wp:posOffset>
                </wp:positionH>
                <wp:positionV relativeFrom="margin">
                  <wp:posOffset>-329877</wp:posOffset>
                </wp:positionV>
                <wp:extent cx="1895475" cy="1404620"/>
                <wp:effectExtent l="0" t="0" r="0" b="0"/>
                <wp:wrapTight wrapText="bothSides">
                  <wp:wrapPolygon edited="0">
                    <wp:start x="651" y="0"/>
                    <wp:lineTo x="651" y="20857"/>
                    <wp:lineTo x="20840" y="20857"/>
                    <wp:lineTo x="20840" y="0"/>
                    <wp:lineTo x="651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79C79" w14:textId="77777777" w:rsidR="00120B97" w:rsidRPr="005F5983" w:rsidRDefault="00120B97" w:rsidP="00A837F4">
                            <w:pPr>
                              <w:pStyle w:val="NoSpacing"/>
                              <w:ind w:right="-120"/>
                              <w:jc w:val="right"/>
                              <w:rPr>
                                <w:b/>
                              </w:rPr>
                            </w:pPr>
                            <w:r w:rsidRPr="005F5983">
                              <w:rPr>
                                <w:b/>
                              </w:rPr>
                              <w:t>nbende@</w:t>
                            </w:r>
                            <w:r w:rsidR="0049170C">
                              <w:rPr>
                                <w:b/>
                              </w:rPr>
                              <w:t>mail.pse.umass</w:t>
                            </w:r>
                            <w:r w:rsidRPr="005F5983">
                              <w:rPr>
                                <w:b/>
                              </w:rPr>
                              <w:t>.edu</w:t>
                            </w:r>
                          </w:p>
                          <w:p w14:paraId="37FDDD10" w14:textId="0DF98A29" w:rsidR="00120B97" w:rsidRPr="005F5983" w:rsidRDefault="00515824" w:rsidP="00367C85">
                            <w:pPr>
                              <w:pStyle w:val="NoSpacing"/>
                              <w:ind w:right="-120"/>
                              <w:jc w:val="righ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http://</w:t>
                            </w:r>
                            <w:r w:rsidR="0049170C">
                              <w:rPr>
                                <w:b/>
                              </w:rPr>
                              <w:t>nakulbende.com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8B069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4.75pt;margin-top:-25.95pt;width:149.2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" filled="f" stroked="f">
                <v:textbox style="mso-fit-shape-to-text:t">
                  <w:txbxContent>
                    <w:p w14:paraId="72A79C79" w14:textId="77777777" w:rsidR="00120B97" w:rsidRPr="005F5983" w:rsidRDefault="00120B97" w:rsidP="00A837F4">
                      <w:pPr>
                        <w:pStyle w:val="NoSpacing"/>
                        <w:ind w:right="-120"/>
                        <w:jc w:val="right"/>
                        <w:rPr>
                          <w:b/>
                        </w:rPr>
                      </w:pPr>
                      <w:r w:rsidRPr="005F5983">
                        <w:rPr>
                          <w:b/>
                        </w:rPr>
                        <w:t>nbende@</w:t>
                      </w:r>
                      <w:r w:rsidR="0049170C">
                        <w:rPr>
                          <w:b/>
                        </w:rPr>
                        <w:t>mail.pse.umass</w:t>
                      </w:r>
                      <w:r w:rsidRPr="005F5983">
                        <w:rPr>
                          <w:b/>
                        </w:rPr>
                        <w:t>.edu</w:t>
                      </w:r>
                    </w:p>
                    <w:p w14:paraId="37FDDD10" w14:textId="0DF98A29" w:rsidR="00120B97" w:rsidRPr="005F5983" w:rsidRDefault="00515824" w:rsidP="00367C85">
                      <w:pPr>
                        <w:pStyle w:val="NoSpacing"/>
                        <w:ind w:right="-120"/>
                        <w:jc w:val="right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http://</w:t>
                      </w:r>
                      <w:r w:rsidR="0049170C">
                        <w:rPr>
                          <w:b/>
                        </w:rPr>
                        <w:t>nakulbende.com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823178" w:rsidRPr="00823178">
        <w:rPr>
          <w:rStyle w:val="Heading1Char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E81C237" wp14:editId="7CFBB0EC">
                <wp:simplePos x="0" y="0"/>
                <wp:positionH relativeFrom="margin">
                  <wp:align>left</wp:align>
                </wp:positionH>
                <wp:positionV relativeFrom="margin">
                  <wp:posOffset>-334645</wp:posOffset>
                </wp:positionV>
                <wp:extent cx="1314450" cy="4191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6A63D" w14:textId="1680B1A3" w:rsidR="00823178" w:rsidRDefault="0082317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1C237" id="_x0000_s1027" type="#_x0000_t202" style="position:absolute;left:0;text-align:left;margin-left:0;margin-top:-26.35pt;width:103.5pt;height:33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" filled="f" stroked="f">
                <v:textbox>
                  <w:txbxContent>
                    <w:p w14:paraId="4326A63D" w14:textId="1680B1A3" w:rsidR="00823178" w:rsidRDefault="00823178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23178" w:rsidRPr="00120B97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388F9DC" wp14:editId="25EDB9D9">
                <wp:simplePos x="0" y="0"/>
                <wp:positionH relativeFrom="margin">
                  <wp:posOffset>2438400</wp:posOffset>
                </wp:positionH>
                <wp:positionV relativeFrom="margin">
                  <wp:posOffset>-328295</wp:posOffset>
                </wp:positionV>
                <wp:extent cx="1724025" cy="1404620"/>
                <wp:effectExtent l="0" t="0" r="0" b="4445"/>
                <wp:wrapTight wrapText="bothSides">
                  <wp:wrapPolygon edited="0">
                    <wp:start x="716" y="0"/>
                    <wp:lineTo x="716" y="20839"/>
                    <wp:lineTo x="20765" y="20839"/>
                    <wp:lineTo x="20765" y="0"/>
                    <wp:lineTo x="716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29EF6" w14:textId="0D3971FA" w:rsidR="00120B97" w:rsidRPr="00823178" w:rsidRDefault="00120B97" w:rsidP="00A837F4">
                            <w:pPr>
                              <w:pStyle w:val="NoSpacing"/>
                              <w:ind w:left="-90"/>
                              <w:rPr>
                                <w:b/>
                                <w:sz w:val="44"/>
                              </w:rPr>
                            </w:pPr>
                            <w:r w:rsidRPr="00823178">
                              <w:rPr>
                                <w:b/>
                                <w:sz w:val="44"/>
                              </w:rPr>
                              <w:t>Nakul Bende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88F9DC" id="_x0000_s1028" type="#_x0000_t202" style="position:absolute;left:0;text-align:left;margin-left:192pt;margin-top:-25.85pt;width:135.75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" filled="f" stroked="f">
                <v:textbox style="mso-fit-shape-to-text:t">
                  <w:txbxContent>
                    <w:p w14:paraId="46829EF6" w14:textId="0D3971FA" w:rsidR="00120B97" w:rsidRPr="00823178" w:rsidRDefault="00120B97" w:rsidP="00A837F4">
                      <w:pPr>
                        <w:pStyle w:val="NoSpacing"/>
                        <w:ind w:left="-90"/>
                        <w:rPr>
                          <w:b/>
                          <w:sz w:val="44"/>
                        </w:rPr>
                      </w:pPr>
                      <w:r w:rsidRPr="00823178">
                        <w:rPr>
                          <w:b/>
                          <w:sz w:val="44"/>
                        </w:rPr>
                        <w:t>Nakul Bende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</w:p>
    <w:p w14:paraId="0DBC1F55" w14:textId="1D83BC77" w:rsidR="00120B97" w:rsidRPr="00C66F39" w:rsidDel="00CF4EC1" w:rsidRDefault="00587AFF" w:rsidP="002872B1">
      <w:pPr>
        <w:jc w:val="both"/>
        <w:rPr>
          <w:del w:id="0" w:author="Nakul Bende" w:date="2016-03-10T18:39:00Z"/>
          <w:szCs w:val="24"/>
        </w:rPr>
      </w:pPr>
      <w:del w:id="1" w:author="Nakul Bende" w:date="2016-03-10T18:39:00Z">
        <w:r w:rsidRPr="00C66F39" w:rsidDel="00CF4EC1">
          <w:rPr>
            <w:rStyle w:val="Heading1Char"/>
            <w:rPrChange w:id="2" w:author="Nakul Bende" w:date="2016-03-24T12:29:00Z">
              <w:rPr>
                <w:rStyle w:val="Heading1Char"/>
                <w:u w:val="single"/>
              </w:rPr>
            </w:rPrChange>
          </w:rPr>
          <w:delText>OBJECTIVE</w:delText>
        </w:r>
        <w:r w:rsidR="00120B97" w:rsidRPr="00C66F39" w:rsidDel="00CF4EC1">
          <w:rPr>
            <w:szCs w:val="24"/>
          </w:rPr>
          <w:delText xml:space="preserve"> </w:delText>
        </w:r>
        <w:r w:rsidR="00536202" w:rsidRPr="00C66F39" w:rsidDel="00CF4EC1">
          <w:rPr>
            <w:szCs w:val="24"/>
          </w:rPr>
          <w:delText>A</w:delText>
        </w:r>
        <w:r w:rsidR="00C029EC" w:rsidRPr="00C66F39" w:rsidDel="00CF4EC1">
          <w:rPr>
            <w:szCs w:val="24"/>
          </w:rPr>
          <w:delText xml:space="preserve">pply relevant </w:delText>
        </w:r>
        <w:r w:rsidR="00411987" w:rsidRPr="00C66F39" w:rsidDel="00CF4EC1">
          <w:rPr>
            <w:szCs w:val="24"/>
          </w:rPr>
          <w:delText xml:space="preserve">training </w:delText>
        </w:r>
        <w:r w:rsidR="00536202" w:rsidRPr="00C66F39" w:rsidDel="00CF4EC1">
          <w:rPr>
            <w:szCs w:val="24"/>
          </w:rPr>
          <w:delText xml:space="preserve">in </w:delText>
        </w:r>
        <w:r w:rsidR="00BA1839" w:rsidRPr="00C66F39" w:rsidDel="00CF4EC1">
          <w:rPr>
            <w:szCs w:val="24"/>
          </w:rPr>
          <w:delText xml:space="preserve">materials </w:delText>
        </w:r>
        <w:r w:rsidR="00227272" w:rsidRPr="00C66F39" w:rsidDel="00CF4EC1">
          <w:rPr>
            <w:szCs w:val="24"/>
          </w:rPr>
          <w:delText>science</w:delText>
        </w:r>
        <w:r w:rsidR="00BA1839" w:rsidRPr="00C66F39" w:rsidDel="00CF4EC1">
          <w:rPr>
            <w:szCs w:val="24"/>
          </w:rPr>
          <w:delText xml:space="preserve">, </w:delText>
        </w:r>
        <w:r w:rsidR="00ED6047" w:rsidRPr="00C66F39" w:rsidDel="00CF4EC1">
          <w:rPr>
            <w:szCs w:val="24"/>
          </w:rPr>
          <w:delText>soft-matter mechanics</w:delText>
        </w:r>
      </w:del>
      <w:ins w:id="3" w:author="Elizabeth Cummings" w:date="2016-02-21T11:33:00Z">
        <w:del w:id="4" w:author="Nakul Bende" w:date="2016-03-10T18:39:00Z">
          <w:r w:rsidR="00904938" w:rsidRPr="00C66F39" w:rsidDel="00CF4EC1">
            <w:rPr>
              <w:szCs w:val="24"/>
            </w:rPr>
            <w:delText>,</w:delText>
          </w:r>
        </w:del>
      </w:ins>
      <w:del w:id="5" w:author="Nakul Bende" w:date="2016-03-10T18:39:00Z">
        <w:r w:rsidR="00ED6047" w:rsidRPr="00C66F39" w:rsidDel="00CF4EC1">
          <w:rPr>
            <w:szCs w:val="24"/>
          </w:rPr>
          <w:delText xml:space="preserve"> and polymer </w:delText>
        </w:r>
        <w:r w:rsidR="00536202" w:rsidRPr="00C66F39" w:rsidDel="00CF4EC1">
          <w:rPr>
            <w:szCs w:val="24"/>
          </w:rPr>
          <w:delText xml:space="preserve">processing </w:delText>
        </w:r>
        <w:r w:rsidR="00227272" w:rsidRPr="00C66F39" w:rsidDel="00CF4EC1">
          <w:rPr>
            <w:szCs w:val="24"/>
          </w:rPr>
          <w:delText>for innovative</w:delText>
        </w:r>
        <w:r w:rsidR="00411987" w:rsidRPr="00C66F39" w:rsidDel="00CF4EC1">
          <w:rPr>
            <w:szCs w:val="24"/>
          </w:rPr>
          <w:delText xml:space="preserve"> solutions</w:delText>
        </w:r>
        <w:r w:rsidR="00275D28" w:rsidRPr="00C66F39" w:rsidDel="00CF4EC1">
          <w:rPr>
            <w:szCs w:val="24"/>
          </w:rPr>
          <w:delText xml:space="preserve"> as a research scientist </w:delText>
        </w:r>
        <w:r w:rsidR="00227272" w:rsidRPr="00C66F39" w:rsidDel="00CF4EC1">
          <w:rPr>
            <w:szCs w:val="24"/>
          </w:rPr>
          <w:delText xml:space="preserve">in </w:delText>
        </w:r>
      </w:del>
      <w:ins w:id="6" w:author="Elizabeth Cummings" w:date="2016-02-21T11:33:00Z">
        <w:del w:id="7" w:author="Nakul Bende" w:date="2016-03-10T18:39:00Z">
          <w:r w:rsidR="00904938" w:rsidRPr="00C66F39" w:rsidDel="00CF4EC1">
            <w:rPr>
              <w:szCs w:val="24"/>
            </w:rPr>
            <w:delText xml:space="preserve">a </w:delText>
          </w:r>
        </w:del>
      </w:ins>
      <w:del w:id="8" w:author="Nakul Bende" w:date="2016-03-10T18:39:00Z">
        <w:r w:rsidR="00227272" w:rsidRPr="00C66F39" w:rsidDel="00CF4EC1">
          <w:rPr>
            <w:szCs w:val="24"/>
          </w:rPr>
          <w:delText>collaborative setting</w:delText>
        </w:r>
        <w:r w:rsidR="00275D28" w:rsidRPr="00C66F39" w:rsidDel="00CF4EC1">
          <w:rPr>
            <w:szCs w:val="24"/>
          </w:rPr>
          <w:delText xml:space="preserve">. </w:delText>
        </w:r>
      </w:del>
    </w:p>
    <w:p w14:paraId="239D4FCD" w14:textId="7280DD0E" w:rsidR="00EE4B37" w:rsidRPr="00EE4B37" w:rsidDel="009616BB" w:rsidRDefault="00405CFD">
      <w:pPr>
        <w:pStyle w:val="Heading1"/>
        <w:contextualSpacing/>
        <w:jc w:val="both"/>
        <w:rPr>
          <w:del w:id="9" w:author="Nakul Bende" w:date="2016-03-28T14:51:00Z"/>
          <w:u w:val="single"/>
        </w:rPr>
        <w:pPrChange w:id="10" w:author="Nakul Bende" w:date="2016-03-24T13:29:00Z">
          <w:pPr>
            <w:pStyle w:val="Heading1"/>
            <w:jc w:val="both"/>
          </w:pPr>
        </w:pPrChange>
      </w:pPr>
      <w:del w:id="11" w:author="Nakul Bende" w:date="2016-03-28T14:51:00Z">
        <w:r w:rsidRPr="00C66F39" w:rsidDel="009616BB">
          <w:rPr>
            <w:rPrChange w:id="12" w:author="Nakul Bende" w:date="2016-03-24T12:29:00Z">
              <w:rPr>
                <w:u w:val="single"/>
              </w:rPr>
            </w:rPrChange>
          </w:rPr>
          <w:delText>RESE</w:delText>
        </w:r>
        <w:r w:rsidR="00EE4B37" w:rsidRPr="00C66F39" w:rsidDel="009616BB">
          <w:rPr>
            <w:rPrChange w:id="13" w:author="Nakul Bende" w:date="2016-03-24T12:29:00Z">
              <w:rPr>
                <w:u w:val="single"/>
              </w:rPr>
            </w:rPrChange>
          </w:rPr>
          <w:delText>ARCH HIGHLIGHT</w:delText>
        </w:r>
      </w:del>
      <w:del w:id="14" w:author="Nakul Bende" w:date="2016-03-10T18:40:00Z">
        <w:r w:rsidR="00EE4B37" w:rsidRPr="00EE4B37" w:rsidDel="00CF4EC1">
          <w:rPr>
            <w:u w:val="single"/>
          </w:rPr>
          <w:delText>S</w:delText>
        </w:r>
      </w:del>
      <w:del w:id="15" w:author="Nakul Bende" w:date="2016-03-24T12:29:00Z">
        <w:r w:rsidR="00EE4B37" w:rsidRPr="00EE4B37" w:rsidDel="00C66F39">
          <w:delText xml:space="preserve"> </w:delText>
        </w:r>
      </w:del>
      <w:del w:id="16" w:author="Nakul Bende" w:date="2016-03-10T18:40:00Z">
        <w:r w:rsidR="00EE4B37" w:rsidRPr="00EE4B37" w:rsidDel="00CF4EC1">
          <w:rPr>
            <w:b w:val="0"/>
            <w:sz w:val="22"/>
          </w:rPr>
          <w:delText>Working on</w:delText>
        </w:r>
        <w:r w:rsidR="00EE4B37" w:rsidRPr="00EE4B37" w:rsidDel="00CF4EC1">
          <w:rPr>
            <w:b w:val="0"/>
            <w:sz w:val="22"/>
          </w:rPr>
          <w:commentReference w:id="17"/>
        </w:r>
        <w:r w:rsidR="00EE4B37" w:rsidRPr="00EE4B37" w:rsidDel="00CF4EC1">
          <w:rPr>
            <w:b w:val="0"/>
            <w:sz w:val="22"/>
          </w:rPr>
          <w:delText xml:space="preserve"> s</w:delText>
        </w:r>
      </w:del>
      <w:del w:id="18" w:author="Nakul Bende" w:date="2016-03-28T14:51:00Z">
        <w:r w:rsidR="00EE4B37" w:rsidRPr="00EE4B37" w:rsidDel="009616BB">
          <w:rPr>
            <w:b w:val="0"/>
            <w:sz w:val="22"/>
          </w:rPr>
          <w:delText>timuli-resp</w:delText>
        </w:r>
        <w:r w:rsidR="00ED6047" w:rsidDel="009616BB">
          <w:rPr>
            <w:b w:val="0"/>
            <w:sz w:val="22"/>
          </w:rPr>
          <w:delText>onsive and programmable systems</w:delText>
        </w:r>
        <w:r w:rsidR="00EE4B37" w:rsidRPr="00EE4B37" w:rsidDel="009616BB">
          <w:rPr>
            <w:b w:val="0"/>
            <w:sz w:val="22"/>
          </w:rPr>
          <w:delText xml:space="preserve"> ranging from self-folding hydrogels to tunable deformations through </w:delText>
        </w:r>
        <w:commentRangeStart w:id="19"/>
        <w:r w:rsidR="00EE4B37" w:rsidRPr="00EE4B37" w:rsidDel="009616BB">
          <w:rPr>
            <w:b w:val="0"/>
            <w:sz w:val="22"/>
          </w:rPr>
          <w:delText>geometry</w:delText>
        </w:r>
        <w:r w:rsidR="00ED6047" w:rsidDel="009616BB">
          <w:rPr>
            <w:b w:val="0"/>
            <w:sz w:val="22"/>
          </w:rPr>
          <w:delText xml:space="preserve"> </w:delText>
        </w:r>
        <w:commentRangeEnd w:id="19"/>
        <w:r w:rsidR="00904938" w:rsidDel="009616BB">
          <w:rPr>
            <w:rStyle w:val="CommentReference"/>
            <w:rFonts w:eastAsiaTheme="minorHAnsi" w:cstheme="minorBidi"/>
            <w:b w:val="0"/>
          </w:rPr>
          <w:commentReference w:id="19"/>
        </w:r>
      </w:del>
      <w:del w:id="20" w:author="Nakul Bende" w:date="2016-03-10T18:41:00Z">
        <w:r w:rsidR="00ED6047" w:rsidDel="00CF4EC1">
          <w:rPr>
            <w:b w:val="0"/>
            <w:sz w:val="22"/>
          </w:rPr>
          <w:delText xml:space="preserve">and mechanical properties </w:delText>
        </w:r>
      </w:del>
      <w:del w:id="21" w:author="Nakul Bende" w:date="2016-03-28T14:51:00Z">
        <w:r w:rsidR="00EE4B37" w:rsidRPr="00EE4B37" w:rsidDel="009616BB">
          <w:rPr>
            <w:b w:val="0"/>
            <w:sz w:val="22"/>
          </w:rPr>
          <w:delText>for application i</w:delText>
        </w:r>
        <w:r w:rsidDel="009616BB">
          <w:rPr>
            <w:b w:val="0"/>
            <w:sz w:val="22"/>
          </w:rPr>
          <w:delText>n soft robotics/ fast actuators</w:delText>
        </w:r>
      </w:del>
    </w:p>
    <w:p w14:paraId="050AC198" w14:textId="31F84883" w:rsidR="00120B97" w:rsidRPr="00120B97" w:rsidRDefault="00587AFF" w:rsidP="00C029EC">
      <w:pPr>
        <w:pStyle w:val="Heading1"/>
        <w:pBdr>
          <w:bottom w:val="single" w:sz="4" w:space="1" w:color="auto"/>
        </w:pBdr>
        <w:jc w:val="both"/>
      </w:pPr>
      <w:r>
        <w:t>EDUCATION</w:t>
      </w:r>
    </w:p>
    <w:p w14:paraId="08B1A32A" w14:textId="40BA7DC1" w:rsidR="00120B97" w:rsidRPr="00120B97" w:rsidRDefault="00120B97">
      <w:pPr>
        <w:tabs>
          <w:tab w:val="right" w:pos="10800"/>
        </w:tabs>
        <w:spacing w:after="0"/>
        <w:jc w:val="both"/>
      </w:pPr>
      <w:r w:rsidRPr="00811C3E">
        <w:rPr>
          <w:b/>
        </w:rPr>
        <w:t>PhD:</w:t>
      </w:r>
      <w:r w:rsidRPr="00120B97">
        <w:t xml:space="preserve"> </w:t>
      </w:r>
      <w:r w:rsidR="00D46660">
        <w:t xml:space="preserve"> </w:t>
      </w:r>
      <w:r w:rsidR="00811C3E" w:rsidRPr="00120B97">
        <w:t>Polymer Science and Engineering, University of Massachusetts Amherst</w:t>
      </w:r>
      <w:r w:rsidR="00DC6727">
        <w:tab/>
      </w:r>
      <w:r w:rsidR="00C029EC">
        <w:t xml:space="preserve">Expected: </w:t>
      </w:r>
      <w:del w:id="22" w:author="Nakul Bende" w:date="2016-03-10T18:41:00Z">
        <w:r w:rsidR="00C029EC" w:rsidDel="00CF4EC1">
          <w:delText>Aug</w:delText>
        </w:r>
      </w:del>
      <w:r w:rsidR="00B773AC">
        <w:t>Nov</w:t>
      </w:r>
      <w:ins w:id="23" w:author="Nakul Bende" w:date="2016-03-10T18:41:00Z">
        <w:r w:rsidR="00CF4EC1">
          <w:t>.</w:t>
        </w:r>
      </w:ins>
      <w:r w:rsidR="00C029EC">
        <w:t>, 2016</w:t>
      </w:r>
      <w:r w:rsidR="00D46660" w:rsidRPr="00120B97">
        <w:t xml:space="preserve"> </w:t>
      </w:r>
      <w:r w:rsidR="00811C3E">
        <w:t xml:space="preserve">                                                                                              </w:t>
      </w:r>
    </w:p>
    <w:p w14:paraId="21CD258D" w14:textId="4BB8AFB9" w:rsidR="00811C3E" w:rsidRPr="00811C3E" w:rsidRDefault="00EE4B37">
      <w:pPr>
        <w:pStyle w:val="Subtitle"/>
        <w:tabs>
          <w:tab w:val="left" w:pos="630"/>
          <w:tab w:val="right" w:pos="10080"/>
        </w:tabs>
        <w:spacing w:after="0"/>
        <w:ind w:left="0"/>
        <w:jc w:val="both"/>
        <w:rPr>
          <w:i/>
        </w:rPr>
        <w:pPrChange w:id="24" w:author="Nakul Bende" w:date="2016-04-03T15:09:00Z">
          <w:pPr>
            <w:pStyle w:val="Subtitle"/>
            <w:tabs>
              <w:tab w:val="left" w:pos="630"/>
              <w:tab w:val="left" w:pos="2250"/>
              <w:tab w:val="left" w:pos="9990"/>
            </w:tabs>
            <w:spacing w:after="0"/>
            <w:ind w:left="0"/>
            <w:jc w:val="both"/>
          </w:pPr>
        </w:pPrChange>
      </w:pPr>
      <w:r>
        <w:tab/>
      </w:r>
      <w:r w:rsidR="00811C3E" w:rsidRPr="00811C3E">
        <w:t>Academic</w:t>
      </w:r>
      <w:del w:id="25" w:author="Nakul Bende" w:date="2016-03-28T15:10:00Z">
        <w:r w:rsidR="00811C3E" w:rsidRPr="00811C3E" w:rsidDel="00A232DE">
          <w:delText xml:space="preserve"> </w:delText>
        </w:r>
      </w:del>
      <w:ins w:id="26" w:author="Nakul Bende" w:date="2016-03-28T15:10:00Z">
        <w:r w:rsidR="00A232DE">
          <w:t xml:space="preserve"> </w:t>
        </w:r>
      </w:ins>
      <w:r w:rsidR="00120B97" w:rsidRPr="00811C3E">
        <w:t>Advisor: Prof. Ryan C. Hayward</w:t>
      </w:r>
      <w:del w:id="27" w:author="Nakul Bende" w:date="2016-03-28T15:11:00Z">
        <w:r w:rsidR="00DC6727" w:rsidDel="00733CCB">
          <w:tab/>
        </w:r>
      </w:del>
      <w:ins w:id="28" w:author="Nakul Bende" w:date="2016-03-28T15:12:00Z">
        <w:r w:rsidR="00733CCB">
          <w:tab/>
        </w:r>
      </w:ins>
      <w:r w:rsidR="00811C3E" w:rsidRPr="005F5983">
        <w:t>GPA: 3.</w:t>
      </w:r>
      <w:r w:rsidR="00C35B20">
        <w:t>8</w:t>
      </w:r>
    </w:p>
    <w:p w14:paraId="187A311A" w14:textId="6E58B81D" w:rsidR="00EA7654" w:rsidRPr="00546D3C" w:rsidRDefault="00A10E1A">
      <w:pPr>
        <w:pStyle w:val="Subtitle"/>
        <w:spacing w:after="0"/>
        <w:ind w:left="630"/>
        <w:jc w:val="both"/>
        <w:rPr>
          <w:sz w:val="2"/>
        </w:rPr>
      </w:pPr>
      <w:r>
        <w:t xml:space="preserve">Thesis: </w:t>
      </w:r>
      <w:r w:rsidR="00DE2286" w:rsidRPr="00467943">
        <w:t>Fabrication</w:t>
      </w:r>
      <w:r w:rsidRPr="00467943">
        <w:t xml:space="preserve"> and mechanics of shape-programmable systems</w:t>
      </w:r>
      <w:r w:rsidR="00467943">
        <w:t>.</w:t>
      </w:r>
      <w:r w:rsidR="00C029EC">
        <w:t xml:space="preserve"> </w:t>
      </w:r>
    </w:p>
    <w:p w14:paraId="4FB86102" w14:textId="4DD38649" w:rsidR="00467943" w:rsidRPr="00467943" w:rsidRDefault="00467943">
      <w:pPr>
        <w:tabs>
          <w:tab w:val="right" w:pos="10800"/>
        </w:tabs>
        <w:jc w:val="both"/>
        <w:rPr>
          <w:b/>
          <w:sz w:val="2"/>
          <w:szCs w:val="24"/>
        </w:rPr>
      </w:pPr>
    </w:p>
    <w:p w14:paraId="6F6E63DD" w14:textId="076F010F" w:rsidR="00467943" w:rsidRDefault="00120B97">
      <w:pPr>
        <w:tabs>
          <w:tab w:val="right" w:pos="10800"/>
        </w:tabs>
        <w:spacing w:after="0"/>
        <w:jc w:val="both"/>
        <w:rPr>
          <w:b/>
          <w:szCs w:val="24"/>
        </w:rPr>
      </w:pPr>
      <w:del w:id="29" w:author="Nakul Bende" w:date="2016-03-28T14:52:00Z">
        <w:r w:rsidRPr="00811C3E" w:rsidDel="009616BB">
          <w:rPr>
            <w:b/>
            <w:szCs w:val="24"/>
          </w:rPr>
          <w:delText>Master in Science</w:delText>
        </w:r>
      </w:del>
      <w:ins w:id="30" w:author="Nakul Bende" w:date="2016-03-28T14:52:00Z">
        <w:r w:rsidR="009616BB">
          <w:rPr>
            <w:b/>
            <w:szCs w:val="24"/>
          </w:rPr>
          <w:t>MS</w:t>
        </w:r>
      </w:ins>
      <w:r w:rsidRPr="00811C3E">
        <w:rPr>
          <w:b/>
          <w:szCs w:val="24"/>
        </w:rPr>
        <w:t>:</w:t>
      </w:r>
      <w:r w:rsidR="005F5983">
        <w:rPr>
          <w:b/>
          <w:szCs w:val="24"/>
        </w:rPr>
        <w:t xml:space="preserve"> </w:t>
      </w:r>
    </w:p>
    <w:p w14:paraId="6746197A" w14:textId="271A339E" w:rsidR="00EA7654" w:rsidRDefault="00467943">
      <w:pPr>
        <w:tabs>
          <w:tab w:val="left" w:pos="630"/>
          <w:tab w:val="right" w:pos="10800"/>
        </w:tabs>
        <w:spacing w:after="0"/>
        <w:jc w:val="both"/>
        <w:rPr>
          <w:szCs w:val="24"/>
        </w:rPr>
      </w:pPr>
      <w:r>
        <w:rPr>
          <w:b/>
          <w:szCs w:val="24"/>
        </w:rPr>
        <w:tab/>
      </w:r>
      <w:r w:rsidR="00120B97" w:rsidRPr="00120B97">
        <w:rPr>
          <w:szCs w:val="24"/>
        </w:rPr>
        <w:t xml:space="preserve">Polymer Science and </w:t>
      </w:r>
      <w:r w:rsidR="00811C3E" w:rsidRPr="00120B97">
        <w:rPr>
          <w:szCs w:val="24"/>
        </w:rPr>
        <w:t>Engineering</w:t>
      </w:r>
      <w:r w:rsidR="00120B97" w:rsidRPr="00120B97">
        <w:rPr>
          <w:szCs w:val="24"/>
        </w:rPr>
        <w:t xml:space="preserve">, University of </w:t>
      </w:r>
      <w:r w:rsidR="005F5983">
        <w:rPr>
          <w:szCs w:val="24"/>
        </w:rPr>
        <w:t>Massachusetts Amherst</w:t>
      </w:r>
      <w:r w:rsidR="00DC6727">
        <w:rPr>
          <w:szCs w:val="24"/>
        </w:rPr>
        <w:tab/>
      </w:r>
      <w:r w:rsidR="00811C3E" w:rsidRPr="00C029EC">
        <w:rPr>
          <w:szCs w:val="24"/>
        </w:rPr>
        <w:t xml:space="preserve">2011 – </w:t>
      </w:r>
      <w:r w:rsidR="005F5983" w:rsidRPr="00C029EC">
        <w:rPr>
          <w:szCs w:val="24"/>
        </w:rPr>
        <w:t>2012</w:t>
      </w:r>
    </w:p>
    <w:p w14:paraId="0285E9A0" w14:textId="6E78835B" w:rsidR="00467943" w:rsidRPr="00467943" w:rsidRDefault="00467943">
      <w:pPr>
        <w:tabs>
          <w:tab w:val="left" w:pos="630"/>
          <w:tab w:val="right" w:pos="10800"/>
        </w:tabs>
        <w:jc w:val="both"/>
        <w:rPr>
          <w:sz w:val="2"/>
          <w:szCs w:val="24"/>
        </w:rPr>
      </w:pPr>
    </w:p>
    <w:p w14:paraId="4067A3C7" w14:textId="77777777" w:rsidR="00741BC0" w:rsidRDefault="00120B97">
      <w:pPr>
        <w:spacing w:after="0"/>
        <w:jc w:val="both"/>
        <w:rPr>
          <w:b/>
          <w:szCs w:val="24"/>
        </w:rPr>
      </w:pPr>
      <w:del w:id="31" w:author="Nakul Bende" w:date="2016-03-28T15:13:00Z">
        <w:r w:rsidRPr="005F5983" w:rsidDel="00ED559C">
          <w:rPr>
            <w:b/>
            <w:szCs w:val="24"/>
          </w:rPr>
          <w:delText xml:space="preserve">Integrated dual degree </w:delText>
        </w:r>
      </w:del>
      <w:r w:rsidRPr="005F5983">
        <w:rPr>
          <w:b/>
          <w:szCs w:val="24"/>
        </w:rPr>
        <w:t>Masters and Bachelors of Technology:</w:t>
      </w:r>
      <w:r w:rsidR="005F5983">
        <w:rPr>
          <w:b/>
          <w:szCs w:val="24"/>
        </w:rPr>
        <w:t xml:space="preserve"> </w:t>
      </w:r>
    </w:p>
    <w:p w14:paraId="074C5044" w14:textId="661E6D8E" w:rsidR="005F5983" w:rsidRPr="00120B97" w:rsidRDefault="00741BC0" w:rsidP="00741BC0">
      <w:pPr>
        <w:pStyle w:val="Subtitle"/>
        <w:tabs>
          <w:tab w:val="left" w:pos="630"/>
          <w:tab w:val="right" w:pos="10800"/>
        </w:tabs>
        <w:spacing w:after="0"/>
        <w:ind w:left="0"/>
        <w:jc w:val="both"/>
        <w:rPr>
          <w:szCs w:val="24"/>
        </w:rPr>
      </w:pPr>
      <w:r>
        <w:rPr>
          <w:szCs w:val="24"/>
        </w:rPr>
        <w:tab/>
      </w:r>
      <w:r w:rsidRPr="00120B97">
        <w:rPr>
          <w:szCs w:val="24"/>
        </w:rPr>
        <w:t xml:space="preserve">Polymer Science and </w:t>
      </w:r>
      <w:r>
        <w:rPr>
          <w:szCs w:val="24"/>
        </w:rPr>
        <w:t>Technology,</w:t>
      </w:r>
      <w:r w:rsidRPr="00120B97">
        <w:rPr>
          <w:szCs w:val="24"/>
        </w:rPr>
        <w:t xml:space="preserve"> </w:t>
      </w:r>
      <w:r w:rsidR="005F5983" w:rsidRPr="00120B97">
        <w:rPr>
          <w:szCs w:val="24"/>
        </w:rPr>
        <w:t>Indian Institute of Technology Roorkee (IIT</w:t>
      </w:r>
      <w:r w:rsidR="002E7246">
        <w:rPr>
          <w:szCs w:val="24"/>
        </w:rPr>
        <w:t>-</w:t>
      </w:r>
      <w:r w:rsidR="005F5983" w:rsidRPr="00120B97">
        <w:rPr>
          <w:szCs w:val="24"/>
        </w:rPr>
        <w:t>R), India</w:t>
      </w:r>
      <w:r>
        <w:rPr>
          <w:szCs w:val="24"/>
        </w:rPr>
        <w:tab/>
      </w:r>
      <w:r w:rsidRPr="00C029EC">
        <w:rPr>
          <w:szCs w:val="24"/>
        </w:rPr>
        <w:t>2006 – 2011</w:t>
      </w:r>
      <w:r w:rsidR="005F5983">
        <w:rPr>
          <w:szCs w:val="24"/>
        </w:rPr>
        <w:t xml:space="preserve">                                                                                                            </w:t>
      </w:r>
      <w:r w:rsidR="00382714">
        <w:rPr>
          <w:szCs w:val="24"/>
        </w:rPr>
        <w:t xml:space="preserve">                                </w:t>
      </w:r>
      <w:r w:rsidR="005F5983">
        <w:rPr>
          <w:szCs w:val="24"/>
        </w:rPr>
        <w:t xml:space="preserve">   </w:t>
      </w:r>
    </w:p>
    <w:p w14:paraId="15AFE63F" w14:textId="2520378F" w:rsidR="00120B97" w:rsidRPr="00C029EC" w:rsidRDefault="00467943">
      <w:pPr>
        <w:pStyle w:val="Subtitle"/>
        <w:tabs>
          <w:tab w:val="left" w:pos="630"/>
          <w:tab w:val="right" w:pos="10800"/>
        </w:tabs>
        <w:spacing w:after="0"/>
        <w:ind w:left="0"/>
        <w:jc w:val="both"/>
      </w:pPr>
      <w:r>
        <w:tab/>
      </w:r>
      <w:r w:rsidR="00120B97" w:rsidRPr="00120B97">
        <w:t>Academic Advisor: Prof. Yuvraj S. Negi</w:t>
      </w:r>
      <w:bookmarkStart w:id="32" w:name="_GoBack"/>
      <w:bookmarkEnd w:id="32"/>
      <w:r>
        <w:tab/>
      </w:r>
    </w:p>
    <w:p w14:paraId="68503A7F" w14:textId="77777777" w:rsidR="00C670E9" w:rsidRDefault="006D29EF">
      <w:pPr>
        <w:pStyle w:val="Subtitle"/>
        <w:tabs>
          <w:tab w:val="right" w:pos="630"/>
          <w:tab w:val="left" w:pos="7920"/>
          <w:tab w:val="right" w:pos="10800"/>
        </w:tabs>
        <w:spacing w:after="0"/>
        <w:ind w:left="630"/>
        <w:jc w:val="both"/>
        <w:rPr>
          <w:ins w:id="33" w:author="Nakul Bende" w:date="2016-03-28T16:46:00Z"/>
        </w:rPr>
        <w:pPrChange w:id="34" w:author="Nakul Bende" w:date="2016-04-03T15:09:00Z">
          <w:pPr>
            <w:pStyle w:val="Subtitle"/>
            <w:tabs>
              <w:tab w:val="left" w:pos="630"/>
              <w:tab w:val="right" w:pos="10800"/>
            </w:tabs>
            <w:spacing w:after="0"/>
            <w:ind w:left="630"/>
            <w:jc w:val="both"/>
          </w:pPr>
        </w:pPrChange>
      </w:pPr>
      <w:r>
        <w:t xml:space="preserve">Thesis: Effect of polyhedral oligomeric </w:t>
      </w:r>
      <w:r w:rsidRPr="006D29EF">
        <w:t>silsesquioxane</w:t>
      </w:r>
      <w:r>
        <w:t xml:space="preserve"> on poly(ether ether ketone) coatings</w:t>
      </w:r>
      <w:ins w:id="35" w:author="Nakul Bende" w:date="2016-03-28T15:08:00Z">
        <w:r w:rsidR="00E150B2">
          <w:t xml:space="preserve"> </w:t>
        </w:r>
      </w:ins>
    </w:p>
    <w:p w14:paraId="7AA708E1" w14:textId="1AF7C6BD" w:rsidR="000B6605" w:rsidDel="009616BB" w:rsidRDefault="00120B97">
      <w:pPr>
        <w:pStyle w:val="Subtitle"/>
        <w:tabs>
          <w:tab w:val="right" w:pos="630"/>
          <w:tab w:val="left" w:pos="7920"/>
          <w:tab w:val="right" w:pos="10800"/>
        </w:tabs>
        <w:spacing w:after="0"/>
        <w:ind w:left="630"/>
        <w:jc w:val="both"/>
        <w:rPr>
          <w:del w:id="36" w:author="Nakul Bende" w:date="2016-03-28T14:54:00Z"/>
        </w:rPr>
      </w:pPr>
      <w:del w:id="37" w:author="Nakul Bende" w:date="2016-03-28T15:08:00Z">
        <w:r w:rsidRPr="00C029EC" w:rsidDel="00E150B2">
          <w:delText>.</w:delText>
        </w:r>
        <w:r w:rsidR="000B6605" w:rsidRPr="000B6605" w:rsidDel="00E150B2">
          <w:delText xml:space="preserve"> </w:delText>
        </w:r>
      </w:del>
      <w:ins w:id="38" w:author="Nakul Bende" w:date="2016-03-28T14:53:00Z">
        <w:r w:rsidR="009616BB">
          <w:t xml:space="preserve">(at </w:t>
        </w:r>
        <w:r w:rsidR="009616BB" w:rsidRPr="00120B97">
          <w:t>Department of Polymer Engineering, University of Akron</w:t>
        </w:r>
        <w:r w:rsidR="009616BB">
          <w:t xml:space="preserve">, in collaboration </w:t>
        </w:r>
      </w:ins>
      <w:ins w:id="39" w:author="Nakul Bende" w:date="2016-03-28T14:54:00Z">
        <w:r w:rsidR="009616BB">
          <w:t xml:space="preserve">with </w:t>
        </w:r>
      </w:ins>
      <w:del w:id="40" w:author="Nakul Bende" w:date="2016-03-28T14:54:00Z">
        <w:r w:rsidR="000B6605" w:rsidDel="009616BB">
          <w:tab/>
          <w:delText>Akron, 2011</w:delText>
        </w:r>
      </w:del>
    </w:p>
    <w:p w14:paraId="750CAB2D" w14:textId="3A806078" w:rsidR="000B6605" w:rsidRDefault="000B6605">
      <w:pPr>
        <w:pStyle w:val="Subtitle"/>
        <w:tabs>
          <w:tab w:val="right" w:pos="630"/>
          <w:tab w:val="left" w:pos="7920"/>
          <w:tab w:val="right" w:pos="10800"/>
        </w:tabs>
        <w:spacing w:after="0"/>
        <w:ind w:left="630"/>
        <w:jc w:val="both"/>
        <w:pPrChange w:id="41" w:author="Nakul Bende" w:date="2016-04-03T15:09:00Z">
          <w:pPr>
            <w:pStyle w:val="Subtitle"/>
            <w:tabs>
              <w:tab w:val="left" w:pos="630"/>
              <w:tab w:val="right" w:pos="10800"/>
            </w:tabs>
            <w:spacing w:after="0"/>
            <w:ind w:left="630"/>
            <w:jc w:val="both"/>
          </w:pPr>
        </w:pPrChange>
      </w:pPr>
      <w:del w:id="42" w:author="Nakul Bende" w:date="2016-03-28T14:54:00Z">
        <w:r w:rsidDel="009616BB">
          <w:delText>In collaboration with</w:delText>
        </w:r>
      </w:del>
      <w:del w:id="43" w:author="Nakul Bende" w:date="2016-03-28T14:53:00Z">
        <w:r w:rsidDel="009616BB">
          <w:delText xml:space="preserve"> </w:delText>
        </w:r>
        <w:r w:rsidRPr="00120B97" w:rsidDel="009616BB">
          <w:delText>Department of Polymer Engineering, University of Akron</w:delText>
        </w:r>
      </w:del>
      <w:del w:id="44" w:author="Nakul Bende" w:date="2016-03-28T14:54:00Z">
        <w:r w:rsidRPr="00120B97" w:rsidDel="009616BB">
          <w:delText xml:space="preserve">, </w:delText>
        </w:r>
        <w:r w:rsidDel="009616BB">
          <w:delText>O</w:delText>
        </w:r>
        <w:r w:rsidRPr="00120B97" w:rsidDel="009616BB">
          <w:delText>hio</w:delText>
        </w:r>
        <w:r w:rsidDel="009616BB">
          <w:delText xml:space="preserve"> (</w:delText>
        </w:r>
        <w:r w:rsidRPr="00120B97" w:rsidDel="009616BB">
          <w:delText>with</w:delText>
        </w:r>
        <w:r w:rsidDel="009616BB">
          <w:delText xml:space="preserve"> </w:delText>
        </w:r>
      </w:del>
      <w:r>
        <w:t>Prof. Sadhan C. Jana)</w:t>
      </w:r>
      <w:del w:id="45" w:author="Nakul Bende" w:date="2016-03-28T15:08:00Z">
        <w:r w:rsidDel="00E150B2">
          <w:delText xml:space="preserve">. </w:delText>
        </w:r>
      </w:del>
    </w:p>
    <w:p w14:paraId="4A392EF5" w14:textId="30C3BDAF" w:rsidR="00853FFA" w:rsidRPr="00120B97" w:rsidDel="00965015" w:rsidRDefault="000B6605" w:rsidP="00C029EC">
      <w:pPr>
        <w:pStyle w:val="Heading1"/>
        <w:pBdr>
          <w:bottom w:val="single" w:sz="4" w:space="1" w:color="auto"/>
        </w:pBdr>
        <w:jc w:val="both"/>
        <w:rPr>
          <w:moveFrom w:id="46" w:author="Nakul Bende" w:date="2016-03-10T18:43:00Z"/>
        </w:rPr>
      </w:pPr>
      <w:moveFromRangeStart w:id="47" w:author="Nakul Bende" w:date="2016-03-10T18:43:00Z" w:name="move445398766"/>
      <w:moveFrom w:id="48" w:author="Nakul Bende" w:date="2016-03-10T18:43:00Z">
        <w:r w:rsidDel="00965015">
          <w:t>S</w:t>
        </w:r>
        <w:r w:rsidR="00587AFF" w:rsidDel="00965015">
          <w:t>KILLS</w:t>
        </w:r>
      </w:moveFrom>
    </w:p>
    <w:p w14:paraId="65E92F9D" w14:textId="30ECE0C2" w:rsidR="00227272" w:rsidRPr="006D455F" w:rsidDel="00965015" w:rsidRDefault="00227272" w:rsidP="00227272">
      <w:pPr>
        <w:pStyle w:val="ListParagraph"/>
        <w:numPr>
          <w:ilvl w:val="0"/>
          <w:numId w:val="5"/>
        </w:numPr>
        <w:tabs>
          <w:tab w:val="left" w:pos="4320"/>
        </w:tabs>
        <w:ind w:left="270" w:hanging="270"/>
        <w:jc w:val="both"/>
        <w:rPr>
          <w:moveFrom w:id="49" w:author="Nakul Bende" w:date="2016-03-10T18:43:00Z"/>
          <w:szCs w:val="24"/>
        </w:rPr>
      </w:pPr>
      <w:moveFrom w:id="50" w:author="Nakul Bende" w:date="2016-03-10T18:43:00Z">
        <w:r w:rsidRPr="00770009" w:rsidDel="00965015">
          <w:rPr>
            <w:b/>
            <w:szCs w:val="24"/>
          </w:rPr>
          <w:t>Photolithography</w:t>
        </w:r>
        <w:r w:rsidDel="00965015">
          <w:rPr>
            <w:b/>
            <w:szCs w:val="24"/>
          </w:rPr>
          <w:t>, micro-fabrication</w:t>
        </w:r>
        <w:r w:rsidRPr="00770009" w:rsidDel="00965015">
          <w:rPr>
            <w:b/>
            <w:szCs w:val="24"/>
          </w:rPr>
          <w:t>:</w:t>
        </w:r>
        <w:r w:rsidRPr="006D455F" w:rsidDel="00965015">
          <w:rPr>
            <w:szCs w:val="24"/>
          </w:rPr>
          <w:t xml:space="preserve"> </w:t>
        </w:r>
        <w:r w:rsidDel="00965015">
          <w:rPr>
            <w:szCs w:val="24"/>
          </w:rPr>
          <w:tab/>
        </w:r>
        <w:r w:rsidRPr="006D455F" w:rsidDel="00965015">
          <w:rPr>
            <w:szCs w:val="24"/>
          </w:rPr>
          <w:t>Physical mask based</w:t>
        </w:r>
        <w:r w:rsidRPr="002B6665" w:rsidDel="00965015">
          <w:rPr>
            <w:szCs w:val="24"/>
          </w:rPr>
          <w:t xml:space="preserve">, </w:t>
        </w:r>
        <w:r w:rsidRPr="006D455F" w:rsidDel="00965015">
          <w:rPr>
            <w:szCs w:val="24"/>
          </w:rPr>
          <w:t>custom in-house mask</w:t>
        </w:r>
        <w:r w:rsidDel="00965015">
          <w:rPr>
            <w:szCs w:val="24"/>
          </w:rPr>
          <w:t>-</w:t>
        </w:r>
        <w:r w:rsidRPr="006D455F" w:rsidDel="00965015">
          <w:rPr>
            <w:szCs w:val="24"/>
          </w:rPr>
          <w:t>less lithography systems</w:t>
        </w:r>
      </w:moveFrom>
    </w:p>
    <w:p w14:paraId="3DD48AA7" w14:textId="66E75ABE" w:rsidR="00227272" w:rsidDel="00965015" w:rsidRDefault="00227272" w:rsidP="00227272">
      <w:pPr>
        <w:pStyle w:val="ListParagraph"/>
        <w:numPr>
          <w:ilvl w:val="0"/>
          <w:numId w:val="5"/>
        </w:numPr>
        <w:tabs>
          <w:tab w:val="left" w:pos="4320"/>
        </w:tabs>
        <w:ind w:left="270" w:hanging="270"/>
        <w:jc w:val="both"/>
        <w:rPr>
          <w:moveFrom w:id="51" w:author="Nakul Bende" w:date="2016-03-10T18:43:00Z"/>
          <w:szCs w:val="24"/>
        </w:rPr>
      </w:pPr>
      <w:moveFrom w:id="52" w:author="Nakul Bende" w:date="2016-03-10T18:43:00Z">
        <w:r w:rsidRPr="00770009" w:rsidDel="00965015">
          <w:rPr>
            <w:b/>
            <w:szCs w:val="24"/>
          </w:rPr>
          <w:t>Processing</w:t>
        </w:r>
        <w:r w:rsidDel="00965015">
          <w:rPr>
            <w:b/>
            <w:szCs w:val="24"/>
          </w:rPr>
          <w:t>, rapid prototyping</w:t>
        </w:r>
        <w:r w:rsidRPr="00770009" w:rsidDel="00965015">
          <w:rPr>
            <w:b/>
            <w:szCs w:val="24"/>
          </w:rPr>
          <w:t>:</w:t>
        </w:r>
        <w:r w:rsidRPr="006D455F" w:rsidDel="00965015">
          <w:rPr>
            <w:szCs w:val="24"/>
          </w:rPr>
          <w:t xml:space="preserve"> </w:t>
        </w:r>
        <w:r w:rsidDel="00965015">
          <w:rPr>
            <w:szCs w:val="24"/>
          </w:rPr>
          <w:tab/>
          <w:t>Polymer extrusion</w:t>
        </w:r>
        <w:r w:rsidRPr="00AA5CE0" w:rsidDel="00965015">
          <w:t xml:space="preserve"> </w:t>
        </w:r>
        <w:r w:rsidRPr="007F3479" w:rsidDel="00965015">
          <w:rPr>
            <w:b/>
            <w:sz w:val="14"/>
            <w:szCs w:val="24"/>
          </w:rPr>
          <w:sym w:font="Symbol" w:char="F0B7"/>
        </w:r>
        <w:r w:rsidDel="00965015">
          <w:rPr>
            <w:b/>
            <w:szCs w:val="24"/>
          </w:rPr>
          <w:t xml:space="preserve"> </w:t>
        </w:r>
        <w:r w:rsidDel="00965015">
          <w:rPr>
            <w:szCs w:val="24"/>
          </w:rPr>
          <w:t>Compression molding</w:t>
        </w:r>
        <w:r w:rsidRPr="00AA5CE0" w:rsidDel="00965015">
          <w:rPr>
            <w:b/>
            <w:szCs w:val="24"/>
          </w:rPr>
          <w:t xml:space="preserve"> </w:t>
        </w:r>
        <w:r w:rsidRPr="007F3479" w:rsidDel="00965015">
          <w:rPr>
            <w:b/>
            <w:sz w:val="14"/>
            <w:szCs w:val="24"/>
          </w:rPr>
          <w:sym w:font="Symbol" w:char="F0B7"/>
        </w:r>
        <w:r w:rsidRPr="00AA5CE0" w:rsidDel="00965015">
          <w:rPr>
            <w:szCs w:val="24"/>
          </w:rPr>
          <w:t xml:space="preserve"> </w:t>
        </w:r>
        <w:r w:rsidDel="00965015">
          <w:rPr>
            <w:szCs w:val="24"/>
          </w:rPr>
          <w:t xml:space="preserve">Injection molding </w:t>
        </w:r>
        <w:r w:rsidRPr="007F3479" w:rsidDel="00965015">
          <w:rPr>
            <w:b/>
            <w:sz w:val="14"/>
            <w:szCs w:val="24"/>
          </w:rPr>
          <w:sym w:font="Symbol" w:char="F0B7"/>
        </w:r>
        <w:r w:rsidDel="00965015">
          <w:rPr>
            <w:b/>
            <w:sz w:val="14"/>
            <w:szCs w:val="24"/>
          </w:rPr>
          <w:t xml:space="preserve"> </w:t>
        </w:r>
        <w:r w:rsidRPr="006D455F" w:rsidDel="00965015">
          <w:rPr>
            <w:szCs w:val="24"/>
          </w:rPr>
          <w:t>3D printer</w:t>
        </w:r>
      </w:moveFrom>
    </w:p>
    <w:p w14:paraId="0ECB4EB7" w14:textId="3358F684" w:rsidR="00853FFA" w:rsidDel="00965015" w:rsidRDefault="00853FFA" w:rsidP="00A1666A">
      <w:pPr>
        <w:pStyle w:val="ListParagraph"/>
        <w:numPr>
          <w:ilvl w:val="0"/>
          <w:numId w:val="5"/>
        </w:numPr>
        <w:tabs>
          <w:tab w:val="left" w:pos="4320"/>
        </w:tabs>
        <w:ind w:left="270" w:hanging="270"/>
        <w:jc w:val="both"/>
        <w:rPr>
          <w:moveFrom w:id="53" w:author="Nakul Bende" w:date="2016-03-10T18:43:00Z"/>
          <w:szCs w:val="24"/>
        </w:rPr>
      </w:pPr>
      <w:moveFrom w:id="54" w:author="Nakul Bende" w:date="2016-03-10T18:43:00Z">
        <w:r w:rsidRPr="00770009" w:rsidDel="00965015">
          <w:rPr>
            <w:b/>
            <w:szCs w:val="24"/>
          </w:rPr>
          <w:t>Mechanical Testing:</w:t>
        </w:r>
        <w:r w:rsidRPr="006D455F" w:rsidDel="00965015">
          <w:rPr>
            <w:szCs w:val="24"/>
          </w:rPr>
          <w:t xml:space="preserve"> </w:t>
        </w:r>
        <w:r w:rsidR="005B6022" w:rsidDel="00965015">
          <w:rPr>
            <w:szCs w:val="24"/>
          </w:rPr>
          <w:tab/>
        </w:r>
        <w:r w:rsidRPr="006D455F" w:rsidDel="00965015">
          <w:rPr>
            <w:szCs w:val="24"/>
          </w:rPr>
          <w:t>Axial mechanical test</w:t>
        </w:r>
        <w:r w:rsidR="007A7A43" w:rsidDel="00965015">
          <w:rPr>
            <w:szCs w:val="24"/>
          </w:rPr>
          <w:t>ing</w:t>
        </w:r>
        <w:r w:rsidR="00BB1AB0" w:rsidDel="00965015">
          <w:rPr>
            <w:szCs w:val="24"/>
          </w:rPr>
          <w:t xml:space="preserve"> </w:t>
        </w:r>
        <w:r w:rsidR="007F3479" w:rsidRPr="007F3479" w:rsidDel="00965015">
          <w:rPr>
            <w:b/>
            <w:sz w:val="14"/>
            <w:szCs w:val="24"/>
          </w:rPr>
          <w:sym w:font="Symbol" w:char="F0B7"/>
        </w:r>
        <w:r w:rsidRPr="006D455F" w:rsidDel="00965015">
          <w:rPr>
            <w:szCs w:val="24"/>
          </w:rPr>
          <w:t xml:space="preserve"> Impact testing</w:t>
        </w:r>
        <w:r w:rsidR="00BB1AB0" w:rsidDel="00965015">
          <w:rPr>
            <w:szCs w:val="24"/>
          </w:rPr>
          <w:t xml:space="preserve"> </w:t>
        </w:r>
        <w:r w:rsidR="007F3479" w:rsidRPr="007F3479" w:rsidDel="00965015">
          <w:rPr>
            <w:b/>
            <w:sz w:val="14"/>
            <w:szCs w:val="24"/>
          </w:rPr>
          <w:sym w:font="Symbol" w:char="F0B7"/>
        </w:r>
        <w:r w:rsidRPr="006D455F" w:rsidDel="00965015">
          <w:rPr>
            <w:szCs w:val="24"/>
          </w:rPr>
          <w:t xml:space="preserve"> Flexural testing</w:t>
        </w:r>
        <w:r w:rsidR="002017ED" w:rsidDel="00965015">
          <w:rPr>
            <w:szCs w:val="24"/>
          </w:rPr>
          <w:t xml:space="preserve"> </w:t>
        </w:r>
        <w:r w:rsidR="007F3479" w:rsidRPr="007F3479" w:rsidDel="00965015">
          <w:rPr>
            <w:b/>
            <w:sz w:val="14"/>
            <w:szCs w:val="24"/>
          </w:rPr>
          <w:sym w:font="Symbol" w:char="F0B7"/>
        </w:r>
        <w:r w:rsidR="002017ED" w:rsidDel="00965015">
          <w:rPr>
            <w:b/>
            <w:szCs w:val="24"/>
          </w:rPr>
          <w:t xml:space="preserve"> </w:t>
        </w:r>
        <w:r w:rsidR="002017ED" w:rsidRPr="002017ED" w:rsidDel="00965015">
          <w:rPr>
            <w:szCs w:val="24"/>
          </w:rPr>
          <w:t>DMA</w:t>
        </w:r>
        <w:r w:rsidR="00EE4ADE" w:rsidDel="00965015">
          <w:rPr>
            <w:szCs w:val="24"/>
          </w:rPr>
          <w:t xml:space="preserve"> </w:t>
        </w:r>
        <w:r w:rsidR="00EE4ADE" w:rsidRPr="007F3479" w:rsidDel="00965015">
          <w:rPr>
            <w:b/>
            <w:sz w:val="14"/>
            <w:szCs w:val="24"/>
          </w:rPr>
          <w:sym w:font="Symbol" w:char="F0B7"/>
        </w:r>
        <w:r w:rsidR="00EE4ADE" w:rsidDel="00965015">
          <w:rPr>
            <w:b/>
            <w:sz w:val="14"/>
            <w:szCs w:val="24"/>
          </w:rPr>
          <w:t xml:space="preserve"> </w:t>
        </w:r>
        <w:r w:rsidR="00EE4ADE" w:rsidRPr="00EE4ADE" w:rsidDel="00965015">
          <w:rPr>
            <w:szCs w:val="24"/>
          </w:rPr>
          <w:t>FEA</w:t>
        </w:r>
      </w:moveFrom>
    </w:p>
    <w:p w14:paraId="28977090" w14:textId="4585C21A" w:rsidR="00853FFA" w:rsidDel="00965015" w:rsidRDefault="00853FFA" w:rsidP="00A1666A">
      <w:pPr>
        <w:pStyle w:val="ListParagraph"/>
        <w:numPr>
          <w:ilvl w:val="0"/>
          <w:numId w:val="5"/>
        </w:numPr>
        <w:tabs>
          <w:tab w:val="left" w:pos="4320"/>
        </w:tabs>
        <w:ind w:left="270" w:hanging="270"/>
        <w:jc w:val="both"/>
        <w:rPr>
          <w:moveFrom w:id="55" w:author="Nakul Bende" w:date="2016-03-10T18:43:00Z"/>
          <w:szCs w:val="24"/>
        </w:rPr>
      </w:pPr>
      <w:moveFrom w:id="56" w:author="Nakul Bende" w:date="2016-03-10T18:43:00Z">
        <w:r w:rsidRPr="00770009" w:rsidDel="00965015">
          <w:rPr>
            <w:b/>
            <w:szCs w:val="24"/>
          </w:rPr>
          <w:t>Microscopy:</w:t>
        </w:r>
        <w:r w:rsidRPr="006D455F" w:rsidDel="00965015">
          <w:rPr>
            <w:szCs w:val="24"/>
          </w:rPr>
          <w:t xml:space="preserve"> </w:t>
        </w:r>
        <w:r w:rsidR="005B6022" w:rsidDel="00965015">
          <w:rPr>
            <w:szCs w:val="24"/>
          </w:rPr>
          <w:tab/>
        </w:r>
        <w:r w:rsidRPr="006D455F" w:rsidDel="00965015">
          <w:rPr>
            <w:szCs w:val="24"/>
          </w:rPr>
          <w:t>Optical microscopy</w:t>
        </w:r>
        <w:r w:rsidR="00BB1AB0" w:rsidDel="00965015">
          <w:rPr>
            <w:szCs w:val="24"/>
          </w:rPr>
          <w:t xml:space="preserve"> </w:t>
        </w:r>
        <w:r w:rsidR="007F3479" w:rsidRPr="007F3479" w:rsidDel="00965015">
          <w:rPr>
            <w:b/>
            <w:sz w:val="14"/>
            <w:szCs w:val="24"/>
          </w:rPr>
          <w:sym w:font="Symbol" w:char="F0B7"/>
        </w:r>
        <w:r w:rsidRPr="006D455F" w:rsidDel="00965015">
          <w:rPr>
            <w:szCs w:val="24"/>
          </w:rPr>
          <w:t xml:space="preserve"> </w:t>
        </w:r>
        <w:r w:rsidR="00911FA7" w:rsidRPr="006D455F" w:rsidDel="00965015">
          <w:rPr>
            <w:szCs w:val="24"/>
          </w:rPr>
          <w:t>Fluorescence</w:t>
        </w:r>
        <w:r w:rsidRPr="006D455F" w:rsidDel="00965015">
          <w:rPr>
            <w:szCs w:val="24"/>
          </w:rPr>
          <w:t xml:space="preserve"> microscopy</w:t>
        </w:r>
        <w:r w:rsidR="00BB1AB0" w:rsidDel="00965015">
          <w:rPr>
            <w:szCs w:val="24"/>
          </w:rPr>
          <w:t xml:space="preserve"> </w:t>
        </w:r>
        <w:r w:rsidR="007F3479" w:rsidRPr="007F3479" w:rsidDel="00965015">
          <w:rPr>
            <w:b/>
            <w:sz w:val="14"/>
            <w:szCs w:val="24"/>
          </w:rPr>
          <w:sym w:font="Symbol" w:char="F0B7"/>
        </w:r>
        <w:r w:rsidRPr="006D455F" w:rsidDel="00965015">
          <w:rPr>
            <w:szCs w:val="24"/>
          </w:rPr>
          <w:t xml:space="preserve"> Confocal microscopy</w:t>
        </w:r>
      </w:moveFrom>
    </w:p>
    <w:p w14:paraId="54C612FC" w14:textId="58DDF49E" w:rsidR="00911FA7" w:rsidRPr="00227272" w:rsidDel="00965015" w:rsidRDefault="00227272" w:rsidP="00227272">
      <w:pPr>
        <w:pStyle w:val="ListParagraph"/>
        <w:numPr>
          <w:ilvl w:val="0"/>
          <w:numId w:val="5"/>
        </w:numPr>
        <w:tabs>
          <w:tab w:val="left" w:pos="4320"/>
        </w:tabs>
        <w:ind w:left="270" w:hanging="270"/>
        <w:jc w:val="both"/>
        <w:rPr>
          <w:moveFrom w:id="57" w:author="Nakul Bende" w:date="2016-03-10T18:43:00Z"/>
          <w:sz w:val="36"/>
          <w:szCs w:val="24"/>
        </w:rPr>
      </w:pPr>
      <w:moveFrom w:id="58" w:author="Nakul Bende" w:date="2016-03-10T18:43:00Z">
        <w:r w:rsidDel="00965015">
          <w:rPr>
            <w:b/>
            <w:szCs w:val="24"/>
          </w:rPr>
          <w:t>Film, bulk characterization</w:t>
        </w:r>
        <w:r w:rsidR="00911FA7" w:rsidRPr="00770009" w:rsidDel="00965015">
          <w:rPr>
            <w:b/>
            <w:szCs w:val="24"/>
          </w:rPr>
          <w:t>:</w:t>
        </w:r>
        <w:r w:rsidR="005B6022" w:rsidDel="00965015">
          <w:rPr>
            <w:szCs w:val="24"/>
          </w:rPr>
          <w:tab/>
        </w:r>
        <w:r w:rsidR="00911FA7" w:rsidDel="00965015">
          <w:rPr>
            <w:szCs w:val="24"/>
          </w:rPr>
          <w:t>Optical reflectometer</w:t>
        </w:r>
        <w:r w:rsidR="00BB1AB0" w:rsidDel="00965015">
          <w:rPr>
            <w:szCs w:val="24"/>
          </w:rPr>
          <w:t xml:space="preserve"> </w:t>
        </w:r>
        <w:r w:rsidR="007F3479" w:rsidRPr="007F3479" w:rsidDel="00965015">
          <w:rPr>
            <w:b/>
            <w:sz w:val="14"/>
            <w:szCs w:val="24"/>
          </w:rPr>
          <w:sym w:font="Symbol" w:char="F0B7"/>
        </w:r>
        <w:r w:rsidR="00911FA7" w:rsidDel="00965015">
          <w:rPr>
            <w:szCs w:val="24"/>
          </w:rPr>
          <w:t xml:space="preserve"> Ellipsometry</w:t>
        </w:r>
        <w:r w:rsidDel="00965015">
          <w:rPr>
            <w:szCs w:val="24"/>
          </w:rPr>
          <w:t xml:space="preserve"> </w:t>
        </w:r>
        <w:r w:rsidRPr="007F3479" w:rsidDel="00965015">
          <w:rPr>
            <w:b/>
            <w:sz w:val="14"/>
            <w:szCs w:val="24"/>
          </w:rPr>
          <w:sym w:font="Symbol" w:char="F0B7"/>
        </w:r>
        <w:r w:rsidDel="00965015">
          <w:rPr>
            <w:b/>
            <w:sz w:val="14"/>
            <w:szCs w:val="24"/>
          </w:rPr>
          <w:t xml:space="preserve"> </w:t>
        </w:r>
        <w:r w:rsidRPr="00227272" w:rsidDel="00965015">
          <w:rPr>
            <w:szCs w:val="24"/>
          </w:rPr>
          <w:t>X-ray computed tomography</w:t>
        </w:r>
      </w:moveFrom>
    </w:p>
    <w:p w14:paraId="4DD3431C" w14:textId="2133401E" w:rsidR="00853FFA" w:rsidRPr="006D455F" w:rsidDel="00965015" w:rsidRDefault="00853FFA" w:rsidP="00A1666A">
      <w:pPr>
        <w:pStyle w:val="ListParagraph"/>
        <w:numPr>
          <w:ilvl w:val="0"/>
          <w:numId w:val="5"/>
        </w:numPr>
        <w:tabs>
          <w:tab w:val="left" w:pos="4320"/>
        </w:tabs>
        <w:ind w:left="270" w:hanging="270"/>
        <w:jc w:val="both"/>
        <w:rPr>
          <w:moveFrom w:id="59" w:author="Nakul Bende" w:date="2016-03-10T18:43:00Z"/>
          <w:szCs w:val="24"/>
        </w:rPr>
      </w:pPr>
      <w:moveFrom w:id="60" w:author="Nakul Bende" w:date="2016-03-10T18:43:00Z">
        <w:r w:rsidRPr="00770009" w:rsidDel="00965015">
          <w:rPr>
            <w:b/>
            <w:szCs w:val="24"/>
          </w:rPr>
          <w:t>Spectroscopic analysis:</w:t>
        </w:r>
        <w:r w:rsidRPr="006D455F" w:rsidDel="00965015">
          <w:rPr>
            <w:szCs w:val="24"/>
          </w:rPr>
          <w:t xml:space="preserve"> </w:t>
        </w:r>
        <w:r w:rsidR="005B6022" w:rsidDel="00965015">
          <w:rPr>
            <w:szCs w:val="24"/>
          </w:rPr>
          <w:tab/>
        </w:r>
        <w:r w:rsidRPr="006D455F" w:rsidDel="00965015">
          <w:rPr>
            <w:szCs w:val="24"/>
          </w:rPr>
          <w:t xml:space="preserve">UV/ Visible </w:t>
        </w:r>
        <w:r w:rsidR="007F3479" w:rsidRPr="007F3479" w:rsidDel="00965015">
          <w:rPr>
            <w:b/>
            <w:sz w:val="14"/>
            <w:szCs w:val="24"/>
          </w:rPr>
          <w:sym w:font="Symbol" w:char="F0B7"/>
        </w:r>
        <w:r w:rsidR="00BB1AB0" w:rsidDel="00965015">
          <w:rPr>
            <w:b/>
            <w:szCs w:val="24"/>
          </w:rPr>
          <w:t xml:space="preserve"> </w:t>
        </w:r>
        <w:r w:rsidR="00546D3C" w:rsidRPr="00546D3C" w:rsidDel="00965015">
          <w:rPr>
            <w:szCs w:val="24"/>
          </w:rPr>
          <w:t>FT</w:t>
        </w:r>
        <w:r w:rsidR="0089121C" w:rsidDel="00965015">
          <w:rPr>
            <w:szCs w:val="24"/>
          </w:rPr>
          <w:t>IR</w:t>
        </w:r>
        <w:r w:rsidR="005D6819" w:rsidRPr="005D6819" w:rsidDel="00965015">
          <w:rPr>
            <w:szCs w:val="24"/>
          </w:rPr>
          <w:t xml:space="preserve"> </w:t>
        </w:r>
        <w:r w:rsidR="007F3479" w:rsidRPr="007F3479" w:rsidDel="00965015">
          <w:rPr>
            <w:b/>
            <w:sz w:val="14"/>
            <w:szCs w:val="24"/>
          </w:rPr>
          <w:sym w:font="Symbol" w:char="F0B7"/>
        </w:r>
        <w:r w:rsidR="00BB1AB0" w:rsidDel="00965015">
          <w:rPr>
            <w:b/>
            <w:szCs w:val="24"/>
          </w:rPr>
          <w:t xml:space="preserve"> </w:t>
        </w:r>
        <w:r w:rsidR="00546D3C" w:rsidDel="00965015">
          <w:rPr>
            <w:szCs w:val="24"/>
          </w:rPr>
          <w:t>NMR</w:t>
        </w:r>
      </w:moveFrom>
    </w:p>
    <w:p w14:paraId="30F7438F" w14:textId="0A6B2DB4" w:rsidR="00853FFA" w:rsidDel="00965015" w:rsidRDefault="00853FFA" w:rsidP="00A1666A">
      <w:pPr>
        <w:pStyle w:val="ListParagraph"/>
        <w:numPr>
          <w:ilvl w:val="0"/>
          <w:numId w:val="5"/>
        </w:numPr>
        <w:tabs>
          <w:tab w:val="left" w:pos="4320"/>
        </w:tabs>
        <w:ind w:left="270" w:hanging="270"/>
        <w:jc w:val="both"/>
        <w:rPr>
          <w:moveFrom w:id="61" w:author="Nakul Bende" w:date="2016-03-10T18:43:00Z"/>
          <w:szCs w:val="24"/>
        </w:rPr>
      </w:pPr>
      <w:moveFrom w:id="62" w:author="Nakul Bende" w:date="2016-03-10T18:43:00Z">
        <w:r w:rsidRPr="00770009" w:rsidDel="00965015">
          <w:rPr>
            <w:b/>
            <w:szCs w:val="24"/>
          </w:rPr>
          <w:t>Software</w:t>
        </w:r>
        <w:r w:rsidR="00A119A6" w:rsidDel="00965015">
          <w:rPr>
            <w:b/>
            <w:szCs w:val="24"/>
          </w:rPr>
          <w:t>,</w:t>
        </w:r>
        <w:r w:rsidR="00E46498" w:rsidDel="00965015">
          <w:rPr>
            <w:b/>
            <w:szCs w:val="24"/>
          </w:rPr>
          <w:t xml:space="preserve"> Languages</w:t>
        </w:r>
        <w:r w:rsidRPr="00770009" w:rsidDel="00965015">
          <w:rPr>
            <w:b/>
            <w:szCs w:val="24"/>
          </w:rPr>
          <w:t xml:space="preserve">: </w:t>
        </w:r>
        <w:r w:rsidR="005B6022" w:rsidDel="00965015">
          <w:rPr>
            <w:b/>
            <w:szCs w:val="24"/>
          </w:rPr>
          <w:tab/>
        </w:r>
        <w:r w:rsidRPr="006D455F" w:rsidDel="00965015">
          <w:rPr>
            <w:szCs w:val="24"/>
          </w:rPr>
          <w:t xml:space="preserve">MATLAB </w:t>
        </w:r>
        <w:r w:rsidR="007F3479" w:rsidRPr="007F3479" w:rsidDel="00965015">
          <w:rPr>
            <w:b/>
            <w:sz w:val="14"/>
            <w:szCs w:val="24"/>
          </w:rPr>
          <w:sym w:font="Symbol" w:char="F0B7"/>
        </w:r>
        <w:r w:rsidRPr="006D455F" w:rsidDel="00965015">
          <w:rPr>
            <w:szCs w:val="24"/>
          </w:rPr>
          <w:t xml:space="preserve"> C++</w:t>
        </w:r>
        <w:r w:rsidR="00BB1AB0" w:rsidDel="00965015">
          <w:rPr>
            <w:szCs w:val="24"/>
          </w:rPr>
          <w:t xml:space="preserve"> </w:t>
        </w:r>
        <w:r w:rsidR="007F3479" w:rsidRPr="007F3479" w:rsidDel="00965015">
          <w:rPr>
            <w:b/>
            <w:sz w:val="14"/>
            <w:szCs w:val="24"/>
          </w:rPr>
          <w:sym w:font="Symbol" w:char="F0B7"/>
        </w:r>
        <w:r w:rsidRPr="006D455F" w:rsidDel="00965015">
          <w:rPr>
            <w:szCs w:val="24"/>
          </w:rPr>
          <w:t xml:space="preserve"> </w:t>
        </w:r>
        <w:r w:rsidR="00F9740F" w:rsidDel="00965015">
          <w:rPr>
            <w:szCs w:val="24"/>
          </w:rPr>
          <w:t xml:space="preserve">Mathematica </w:t>
        </w:r>
        <w:r w:rsidR="00E46498" w:rsidDel="00965015">
          <w:rPr>
            <w:szCs w:val="24"/>
          </w:rPr>
          <w:t xml:space="preserve"> </w:t>
        </w:r>
        <w:r w:rsidR="007F3479" w:rsidRPr="007F3479" w:rsidDel="00965015">
          <w:rPr>
            <w:b/>
            <w:sz w:val="14"/>
            <w:szCs w:val="24"/>
          </w:rPr>
          <w:sym w:font="Symbol" w:char="F0B7"/>
        </w:r>
        <w:r w:rsidR="007F3479" w:rsidDel="00965015">
          <w:rPr>
            <w:b/>
            <w:sz w:val="14"/>
            <w:szCs w:val="24"/>
          </w:rPr>
          <w:t xml:space="preserve"> </w:t>
        </w:r>
        <w:r w:rsidR="00822500" w:rsidDel="00965015">
          <w:rPr>
            <w:b/>
            <w:sz w:val="14"/>
            <w:szCs w:val="24"/>
          </w:rPr>
          <w:t xml:space="preserve"> </w:t>
        </w:r>
        <w:r w:rsidR="00EE4ADE" w:rsidDel="00965015">
          <w:rPr>
            <w:szCs w:val="24"/>
          </w:rPr>
          <w:t>Rhino, grasshopper,</w:t>
        </w:r>
        <w:r w:rsidR="00E46498" w:rsidDel="00965015">
          <w:rPr>
            <w:szCs w:val="24"/>
          </w:rPr>
          <w:t xml:space="preserve"> </w:t>
        </w:r>
        <w:r w:rsidRPr="006D455F" w:rsidDel="00965015">
          <w:rPr>
            <w:szCs w:val="24"/>
          </w:rPr>
          <w:t xml:space="preserve">other CAD </w:t>
        </w:r>
        <w:r w:rsidR="00911FA7" w:rsidDel="00965015">
          <w:rPr>
            <w:szCs w:val="24"/>
          </w:rPr>
          <w:t>software</w:t>
        </w:r>
        <w:r w:rsidRPr="006D455F" w:rsidDel="00965015">
          <w:rPr>
            <w:szCs w:val="24"/>
          </w:rPr>
          <w:t xml:space="preserve"> </w:t>
        </w:r>
      </w:moveFrom>
    </w:p>
    <w:p w14:paraId="18E7920E" w14:textId="270803DA" w:rsidR="00B62271" w:rsidDel="00965015" w:rsidRDefault="00B62271" w:rsidP="00A1666A">
      <w:pPr>
        <w:pStyle w:val="ListParagraph"/>
        <w:numPr>
          <w:ilvl w:val="0"/>
          <w:numId w:val="5"/>
        </w:numPr>
        <w:tabs>
          <w:tab w:val="left" w:pos="4320"/>
        </w:tabs>
        <w:ind w:left="270" w:hanging="270"/>
        <w:jc w:val="both"/>
        <w:rPr>
          <w:moveFrom w:id="63" w:author="Nakul Bende" w:date="2016-03-10T18:43:00Z"/>
          <w:szCs w:val="24"/>
        </w:rPr>
      </w:pPr>
      <w:moveFrom w:id="64" w:author="Nakul Bende" w:date="2016-03-10T18:43:00Z">
        <w:r w:rsidRPr="00770009" w:rsidDel="00965015">
          <w:rPr>
            <w:b/>
            <w:szCs w:val="24"/>
          </w:rPr>
          <w:t>Electronic circuits, Microelectronics:</w:t>
        </w:r>
        <w:r w:rsidDel="00965015">
          <w:rPr>
            <w:i/>
            <w:szCs w:val="24"/>
          </w:rPr>
          <w:t xml:space="preserve"> </w:t>
        </w:r>
        <w:r w:rsidR="005B6022" w:rsidDel="00965015">
          <w:rPr>
            <w:i/>
            <w:szCs w:val="24"/>
          </w:rPr>
          <w:tab/>
        </w:r>
        <w:r w:rsidR="00227272" w:rsidDel="00965015">
          <w:rPr>
            <w:szCs w:val="24"/>
          </w:rPr>
          <w:t xml:space="preserve">Open microcontroller and components </w:t>
        </w:r>
        <w:r w:rsidR="00227272" w:rsidRPr="007F3479" w:rsidDel="00965015">
          <w:rPr>
            <w:b/>
            <w:sz w:val="14"/>
            <w:szCs w:val="24"/>
          </w:rPr>
          <w:sym w:font="Symbol" w:char="F0B7"/>
        </w:r>
        <w:r w:rsidR="00227272" w:rsidDel="00965015">
          <w:rPr>
            <w:b/>
            <w:sz w:val="14"/>
            <w:szCs w:val="24"/>
          </w:rPr>
          <w:t xml:space="preserve"> </w:t>
        </w:r>
        <w:r w:rsidR="00227272" w:rsidRPr="00227272" w:rsidDel="00965015">
          <w:rPr>
            <w:szCs w:val="24"/>
          </w:rPr>
          <w:t xml:space="preserve">Lab automation using </w:t>
        </w:r>
        <w:r w:rsidR="00900FEF" w:rsidDel="00965015">
          <w:rPr>
            <w:szCs w:val="24"/>
          </w:rPr>
          <w:t>IOT</w:t>
        </w:r>
      </w:moveFrom>
    </w:p>
    <w:moveFromRangeEnd w:id="47"/>
    <w:p w14:paraId="1FA0AEBE" w14:textId="5D3E216C" w:rsidR="00A73A61" w:rsidRPr="00120B97" w:rsidRDefault="00A73A61" w:rsidP="00A73A61">
      <w:pPr>
        <w:pStyle w:val="Heading1"/>
        <w:pBdr>
          <w:bottom w:val="single" w:sz="4" w:space="1" w:color="auto"/>
        </w:pBdr>
        <w:jc w:val="both"/>
      </w:pPr>
      <w:r>
        <w:t>R</w:t>
      </w:r>
      <w:r w:rsidRPr="00120B97">
        <w:t>ESEARCH EXPERI</w:t>
      </w:r>
      <w:r>
        <w:t>E</w:t>
      </w:r>
      <w:r w:rsidR="00587AFF">
        <w:t>NCE</w:t>
      </w:r>
    </w:p>
    <w:p w14:paraId="6C33CA0D" w14:textId="77024865" w:rsidR="00B37BBC" w:rsidRDefault="00B37BBC">
      <w:pPr>
        <w:pStyle w:val="Heading1"/>
        <w:tabs>
          <w:tab w:val="right" w:pos="10800"/>
        </w:tabs>
      </w:pPr>
      <w:del w:id="65" w:author="Nakul Bende" w:date="2016-03-28T14:57:00Z">
        <w:r w:rsidDel="003206C0">
          <w:delText>Doctoral Researcher</w:delText>
        </w:r>
      </w:del>
      <w:ins w:id="66" w:author="Nakul Bende" w:date="2016-03-28T14:58:00Z">
        <w:r w:rsidR="003206C0">
          <w:t>G</w:t>
        </w:r>
      </w:ins>
      <w:ins w:id="67" w:author="Nakul Bende" w:date="2016-03-28T14:57:00Z">
        <w:r w:rsidR="003206C0">
          <w:t>raduate research assistant</w:t>
        </w:r>
      </w:ins>
      <w:r>
        <w:t xml:space="preserve">: </w:t>
      </w:r>
      <w:ins w:id="68" w:author="Nakul Bende" w:date="2016-03-28T14:57:00Z">
        <w:r w:rsidR="003206C0">
          <w:t xml:space="preserve">with Ryan Hayward, </w:t>
        </w:r>
      </w:ins>
      <w:r>
        <w:t>UMass Amherst</w:t>
      </w:r>
      <w:r>
        <w:tab/>
      </w:r>
      <w:r w:rsidRPr="00B37BBC">
        <w:rPr>
          <w:b w:val="0"/>
          <w:sz w:val="22"/>
        </w:rPr>
        <w:t>August 2011 - present</w:t>
      </w:r>
    </w:p>
    <w:p w14:paraId="2D984C2F" w14:textId="5C5D0111" w:rsidR="006E2164" w:rsidRDefault="00364999">
      <w:pPr>
        <w:pStyle w:val="Subtitle"/>
        <w:numPr>
          <w:ilvl w:val="0"/>
          <w:numId w:val="6"/>
        </w:numPr>
        <w:ind w:left="270" w:hanging="270"/>
        <w:jc w:val="both"/>
        <w:rPr>
          <w:ins w:id="69" w:author="Nakul Bende" w:date="2016-03-28T14:55:00Z"/>
        </w:rPr>
      </w:pPr>
      <w:r>
        <w:t>Study</w:t>
      </w:r>
      <w:ins w:id="70" w:author="Nakul Bende" w:date="2016-04-18T14:01:00Z">
        <w:r w:rsidR="000D6D39">
          <w:t>ing</w:t>
        </w:r>
      </w:ins>
      <w:del w:id="71" w:author="Nakul Bende" w:date="2016-03-28T14:54:00Z">
        <w:r w:rsidDel="003206C0">
          <w:delText>ing</w:delText>
        </w:r>
      </w:del>
      <w:r>
        <w:t xml:space="preserve"> </w:t>
      </w:r>
      <w:ins w:id="72" w:author="Nakul Bende" w:date="2016-03-10T18:46:00Z">
        <w:r w:rsidR="00787EA9">
          <w:t xml:space="preserve">the fundamental </w:t>
        </w:r>
      </w:ins>
      <w:ins w:id="73" w:author="Nakul Bende" w:date="2016-03-24T11:50:00Z">
        <w:r w:rsidR="0078401C">
          <w:t>mechanics</w:t>
        </w:r>
      </w:ins>
      <w:ins w:id="74" w:author="Nakul Bende" w:date="2016-03-10T18:46:00Z">
        <w:r w:rsidR="00787EA9">
          <w:t xml:space="preserve"> behind multi-stability </w:t>
        </w:r>
      </w:ins>
      <w:del w:id="75" w:author="Nakul Bende" w:date="2016-03-10T18:46:00Z">
        <w:r w:rsidDel="00787EA9">
          <w:delText xml:space="preserve">pathways to harness </w:delText>
        </w:r>
      </w:del>
      <w:del w:id="76" w:author="Nakul Bende" w:date="2016-03-10T18:45:00Z">
        <w:r w:rsidDel="00787EA9">
          <w:delText xml:space="preserve">the </w:delText>
        </w:r>
      </w:del>
      <w:del w:id="77" w:author="Nakul Bende" w:date="2016-03-10T18:46:00Z">
        <w:r w:rsidDel="00787EA9">
          <w:delText xml:space="preserve">mechanical instabilities in </w:delText>
        </w:r>
      </w:del>
      <w:ins w:id="78" w:author="Nakul Bende" w:date="2016-03-10T18:46:00Z">
        <w:r w:rsidR="00787EA9">
          <w:t xml:space="preserve">in </w:t>
        </w:r>
      </w:ins>
      <w:r>
        <w:t xml:space="preserve">corrugated </w:t>
      </w:r>
      <w:ins w:id="79" w:author="Nakul Bende" w:date="2016-03-10T18:45:00Z">
        <w:r w:rsidR="00787EA9">
          <w:t>drinking straw</w:t>
        </w:r>
      </w:ins>
      <w:ins w:id="80" w:author="Nakul Bende" w:date="2016-03-10T18:47:00Z">
        <w:r w:rsidR="00CE12A9">
          <w:t>s</w:t>
        </w:r>
      </w:ins>
      <w:del w:id="81" w:author="Nakul Bende" w:date="2016-03-10T18:45:00Z">
        <w:r w:rsidDel="00787EA9">
          <w:delText xml:space="preserve">tube </w:delText>
        </w:r>
      </w:del>
      <w:del w:id="82" w:author="Nakul Bende" w:date="2016-03-10T18:47:00Z">
        <w:r w:rsidDel="00CE12A9">
          <w:delText xml:space="preserve">like geometries </w:delText>
        </w:r>
      </w:del>
      <w:ins w:id="83" w:author="Nakul Bende" w:date="2016-03-10T18:47:00Z">
        <w:r w:rsidR="00CE12A9">
          <w:t xml:space="preserve"> </w:t>
        </w:r>
      </w:ins>
      <w:del w:id="84" w:author="Nakul Bende" w:date="2016-03-10T18:47:00Z">
        <w:r w:rsidDel="00CE12A9">
          <w:delText xml:space="preserve">for </w:delText>
        </w:r>
      </w:del>
      <w:ins w:id="85" w:author="Nakul Bende" w:date="2016-03-10T18:47:00Z">
        <w:r w:rsidR="00CE12A9">
          <w:t xml:space="preserve">to </w:t>
        </w:r>
      </w:ins>
      <w:r>
        <w:t>program</w:t>
      </w:r>
      <w:del w:id="86" w:author="Nakul Bende" w:date="2016-03-10T18:47:00Z">
        <w:r w:rsidDel="00CE12A9">
          <w:delText>ming</w:delText>
        </w:r>
      </w:del>
      <w:r>
        <w:t xml:space="preserve"> </w:t>
      </w:r>
      <w:del w:id="87" w:author="Nakul Bende" w:date="2016-03-10T18:47:00Z">
        <w:r w:rsidDel="00CE12A9">
          <w:delText>multi-stablity</w:delText>
        </w:r>
      </w:del>
      <w:ins w:id="88" w:author="Elizabeth Cummings" w:date="2016-02-21T11:34:00Z">
        <w:del w:id="89" w:author="Nakul Bende" w:date="2016-03-10T18:47:00Z">
          <w:r w:rsidR="00904938" w:rsidDel="00CE12A9">
            <w:delText>stability</w:delText>
          </w:r>
        </w:del>
      </w:ins>
      <w:del w:id="90" w:author="Nakul Bende" w:date="2016-03-10T18:47:00Z">
        <w:r w:rsidDel="00CE12A9">
          <w:delText xml:space="preserve"> for </w:delText>
        </w:r>
      </w:del>
      <w:del w:id="91" w:author="Nakul Bende" w:date="2016-04-18T14:00:00Z">
        <w:r w:rsidDel="000D6D39">
          <w:delText xml:space="preserve">truly </w:delText>
        </w:r>
      </w:del>
      <w:del w:id="92" w:author="Nakul Bende" w:date="2016-02-21T20:03:00Z">
        <w:r w:rsidRPr="00CD48DB" w:rsidDel="003F61C4">
          <w:delText>‘</w:delText>
        </w:r>
      </w:del>
      <w:commentRangeStart w:id="93"/>
      <w:del w:id="94" w:author="Nakul Bende" w:date="2016-04-18T14:00:00Z">
        <w:r w:rsidRPr="00CD48DB" w:rsidDel="000D6D39">
          <w:delText>re-configurable</w:delText>
        </w:r>
      </w:del>
      <w:del w:id="95" w:author="Nakul Bende" w:date="2016-02-21T20:03:00Z">
        <w:r w:rsidRPr="00CD48DB" w:rsidDel="003F61C4">
          <w:delText>’</w:delText>
        </w:r>
      </w:del>
      <w:del w:id="96" w:author="Nakul Bende" w:date="2016-04-18T14:00:00Z">
        <w:r w:rsidDel="000D6D39">
          <w:delText xml:space="preserve"> </w:delText>
        </w:r>
        <w:commentRangeEnd w:id="93"/>
        <w:r w:rsidR="005C64D3" w:rsidDel="000D6D39">
          <w:rPr>
            <w:rStyle w:val="CommentReference"/>
          </w:rPr>
          <w:commentReference w:id="93"/>
        </w:r>
        <w:r w:rsidDel="000D6D39">
          <w:delText>structures</w:delText>
        </w:r>
      </w:del>
      <w:ins w:id="97" w:author="Nakul Bende" w:date="2016-04-18T14:00:00Z">
        <w:r w:rsidR="000D6D39" w:rsidRPr="000D6D39">
          <w:t>re-configurable structures with nearly continuous mechanical stability</w:t>
        </w:r>
      </w:ins>
      <w:ins w:id="98" w:author="Nakul Bende" w:date="2016-04-18T14:01:00Z">
        <w:r w:rsidR="00AD7494">
          <w:t>,</w:t>
        </w:r>
      </w:ins>
      <w:ins w:id="99" w:author="Nakul Bende" w:date="2016-03-28T14:55:00Z">
        <w:r w:rsidR="003206C0">
          <w:t xml:space="preserve"> </w:t>
        </w:r>
      </w:ins>
      <w:del w:id="100" w:author="Nakul Bende" w:date="2016-03-28T14:55:00Z">
        <w:r w:rsidDel="003206C0">
          <w:delText xml:space="preserve"> </w:delText>
        </w:r>
      </w:del>
      <w:ins w:id="101" w:author="Nakul Bende" w:date="2016-03-10T18:47:00Z">
        <w:r w:rsidR="00CE12A9">
          <w:t xml:space="preserve">for application in </w:t>
        </w:r>
      </w:ins>
      <w:ins w:id="102" w:author="Nakul Bende" w:date="2016-03-10T18:48:00Z">
        <w:r w:rsidR="00CE12A9">
          <w:t xml:space="preserve">robotic limbs, </w:t>
        </w:r>
      </w:ins>
      <w:del w:id="103" w:author="Nakul Bende" w:date="2016-03-10T18:48:00Z">
        <w:r w:rsidDel="00CE12A9">
          <w:delText xml:space="preserve">in </w:delText>
        </w:r>
      </w:del>
      <w:r>
        <w:t>medical tubing</w:t>
      </w:r>
      <w:del w:id="104" w:author="Nakul Bende" w:date="2016-03-10T18:48:00Z">
        <w:r w:rsidDel="00CE12A9">
          <w:delText>,</w:delText>
        </w:r>
      </w:del>
      <w:r>
        <w:t xml:space="preserve"> </w:t>
      </w:r>
      <w:del w:id="105" w:author="Nakul Bende" w:date="2016-03-10T18:48:00Z">
        <w:r w:rsidDel="00CE12A9">
          <w:delText xml:space="preserve">robotic limbs </w:delText>
        </w:r>
      </w:del>
      <w:r>
        <w:t>and mass transport ducts</w:t>
      </w:r>
      <w:del w:id="106" w:author="Nakul Bende" w:date="2016-03-28T16:55:00Z">
        <w:r w:rsidDel="00870E88">
          <w:delText>.</w:delText>
        </w:r>
      </w:del>
    </w:p>
    <w:p w14:paraId="221F6443" w14:textId="6C09CC6D" w:rsidR="00F05F8C" w:rsidRDefault="009E0CE6">
      <w:pPr>
        <w:pStyle w:val="Subtitle"/>
        <w:numPr>
          <w:ilvl w:val="0"/>
          <w:numId w:val="6"/>
        </w:numPr>
        <w:ind w:left="274" w:hanging="274"/>
        <w:jc w:val="both"/>
        <w:rPr>
          <w:ins w:id="107" w:author="Nakul Bende" w:date="2016-03-29T09:11:00Z"/>
        </w:rPr>
        <w:pPrChange w:id="108" w:author="Nakul Bende" w:date="2016-04-07T17:38:00Z">
          <w:pPr>
            <w:pStyle w:val="ListParagraph"/>
            <w:numPr>
              <w:numId w:val="6"/>
            </w:numPr>
            <w:spacing w:after="80"/>
            <w:ind w:left="274" w:hanging="274"/>
            <w:contextualSpacing w:val="0"/>
            <w:jc w:val="both"/>
          </w:pPr>
        </w:pPrChange>
      </w:pPr>
      <w:ins w:id="109" w:author="Nakul Bende" w:date="2016-04-07T18:11:00Z">
        <w:r>
          <w:t>Derived a</w:t>
        </w:r>
        <w:r w:rsidRPr="0078700A">
          <w:t xml:space="preserve"> geometric design rule for controlling snap-through instabilities of elastic shells</w:t>
        </w:r>
        <w:r>
          <w:t xml:space="preserve"> for</w:t>
        </w:r>
        <w:r w:rsidRPr="0078700A">
          <w:t xml:space="preserve"> robust design of rapid actuators</w:t>
        </w:r>
      </w:ins>
      <w:ins w:id="110" w:author="Nakul Bende" w:date="2016-04-18T14:04:00Z">
        <w:r w:rsidR="00A96525">
          <w:t xml:space="preserve"> by studying</w:t>
        </w:r>
      </w:ins>
      <w:ins w:id="111" w:author="Nakul Bende" w:date="2016-04-18T14:05:00Z">
        <w:r w:rsidR="00A96525">
          <w:t xml:space="preserve"> </w:t>
        </w:r>
      </w:ins>
      <w:ins w:id="112" w:author="Nakul Bende" w:date="2016-03-29T09:11:00Z">
        <w:r w:rsidR="00F05F8C" w:rsidRPr="00120B97">
          <w:t xml:space="preserve">the intricate </w:t>
        </w:r>
        <w:r w:rsidR="00F05F8C">
          <w:t>effect of geometry on mechanics of elastic shells using experiments and numerical simulations</w:t>
        </w:r>
      </w:ins>
    </w:p>
    <w:p w14:paraId="01710017" w14:textId="4DDF3BD3" w:rsidR="003206C0" w:rsidRPr="003206C0" w:rsidDel="003206C0" w:rsidRDefault="003206C0">
      <w:pPr>
        <w:ind w:left="270" w:hanging="270"/>
        <w:jc w:val="both"/>
        <w:rPr>
          <w:del w:id="113" w:author="Nakul Bende" w:date="2016-03-28T14:55:00Z"/>
        </w:rPr>
        <w:pPrChange w:id="114" w:author="Nakul Bende" w:date="2016-04-18T14:37:00Z">
          <w:pPr>
            <w:pStyle w:val="Subtitle"/>
            <w:numPr>
              <w:numId w:val="6"/>
            </w:numPr>
            <w:ind w:left="270" w:hanging="270"/>
            <w:jc w:val="both"/>
          </w:pPr>
        </w:pPrChange>
      </w:pPr>
    </w:p>
    <w:p w14:paraId="725C6ABD" w14:textId="5CC43A67" w:rsidR="00A73A61" w:rsidDel="00F05F8C" w:rsidRDefault="00A73A61">
      <w:pPr>
        <w:pStyle w:val="Subtitle"/>
        <w:numPr>
          <w:ilvl w:val="0"/>
          <w:numId w:val="6"/>
        </w:numPr>
        <w:ind w:left="270" w:hanging="270"/>
        <w:jc w:val="both"/>
        <w:rPr>
          <w:del w:id="115" w:author="Nakul Bende" w:date="2016-03-29T09:11:00Z"/>
        </w:rPr>
      </w:pPr>
      <w:del w:id="116" w:author="Nakul Bende" w:date="2016-03-29T09:11:00Z">
        <w:r w:rsidDel="00F05F8C">
          <w:delText>S</w:delText>
        </w:r>
        <w:r w:rsidRPr="00120B97" w:rsidDel="00F05F8C">
          <w:delText>tud</w:delText>
        </w:r>
      </w:del>
      <w:del w:id="117" w:author="Nakul Bende" w:date="2016-03-28T15:00:00Z">
        <w:r w:rsidRPr="00120B97" w:rsidDel="00CD48DB">
          <w:delText>ied</w:delText>
        </w:r>
      </w:del>
      <w:del w:id="118" w:author="Nakul Bende" w:date="2016-03-29T09:11:00Z">
        <w:r w:rsidRPr="00120B97" w:rsidDel="00F05F8C">
          <w:delText xml:space="preserve"> the intricate </w:delText>
        </w:r>
        <w:r w:rsidR="0019142D" w:rsidDel="00F05F8C">
          <w:delText>effect of geometry on mechanics of</w:delText>
        </w:r>
        <w:r w:rsidDel="00F05F8C">
          <w:delText xml:space="preserve"> elastic shells using experiments and numerical simulations. </w:delText>
        </w:r>
      </w:del>
      <w:del w:id="119" w:author="Nakul Bende" w:date="2016-03-28T15:00:00Z">
        <w:r w:rsidR="0078700A" w:rsidRPr="0078700A" w:rsidDel="00CD48DB">
          <w:delText>This study established a</w:delText>
        </w:r>
      </w:del>
      <w:del w:id="120" w:author="Nakul Bende" w:date="2016-03-29T09:11:00Z">
        <w:r w:rsidR="0078700A" w:rsidRPr="0078700A" w:rsidDel="00F05F8C">
          <w:delText xml:space="preserve"> length-scale and material</w:delText>
        </w:r>
      </w:del>
      <w:del w:id="121" w:author="Nakul Bende" w:date="2016-03-29T08:54:00Z">
        <w:r w:rsidR="0078700A" w:rsidRPr="0078700A" w:rsidDel="00EE1AF3">
          <w:delText>-</w:delText>
        </w:r>
      </w:del>
      <w:del w:id="122" w:author="Nakul Bende" w:date="2016-03-29T09:11:00Z">
        <w:r w:rsidR="0078700A" w:rsidRPr="0078700A" w:rsidDel="00F05F8C">
          <w:delText>independent geometric design rule for controlling snap-through instabilities of elastic shells, enabling robust design of rapid actuators</w:delText>
        </w:r>
      </w:del>
      <w:del w:id="123" w:author="Nakul Bende" w:date="2016-03-28T16:55:00Z">
        <w:r w:rsidR="0078700A" w:rsidRPr="0078700A" w:rsidDel="00870E88">
          <w:delText>.</w:delText>
        </w:r>
        <w:r w:rsidR="00C20928" w:rsidDel="00870E88">
          <w:delText xml:space="preserve"> </w:delText>
        </w:r>
      </w:del>
    </w:p>
    <w:p w14:paraId="7633CFE0" w14:textId="2CA44BFA" w:rsidR="00581716" w:rsidRPr="00581716" w:rsidDel="0078401C" w:rsidRDefault="00581716">
      <w:pPr>
        <w:pStyle w:val="Subtitle"/>
        <w:numPr>
          <w:ilvl w:val="0"/>
          <w:numId w:val="6"/>
        </w:numPr>
        <w:ind w:left="270" w:hanging="270"/>
        <w:jc w:val="both"/>
        <w:rPr>
          <w:del w:id="124" w:author="Nakul Bende" w:date="2016-03-24T11:55:00Z"/>
        </w:rPr>
      </w:pPr>
      <w:del w:id="125" w:author="Nakul Bende" w:date="2016-03-24T11:55:00Z">
        <w:r w:rsidDel="0078401C">
          <w:delText>Established a protocol for grayscale, mask-less photo-lithography for encoding an arbitrary number of exposure levels by controlling a digital micro mirror (DMD) based system for patterning hydrogels with smooth curvature gradient</w:delText>
        </w:r>
      </w:del>
      <w:ins w:id="126" w:author="Elizabeth Cummings" w:date="2016-02-21T11:36:00Z">
        <w:del w:id="127" w:author="Nakul Bende" w:date="2016-03-24T11:55:00Z">
          <w:r w:rsidR="00FF5CBB" w:rsidDel="0078401C">
            <w:delText>s</w:delText>
          </w:r>
        </w:del>
      </w:ins>
      <w:del w:id="128" w:author="Nakul Bende" w:date="2016-03-24T11:55:00Z">
        <w:r w:rsidDel="0078401C">
          <w:delText xml:space="preserve"> for applications like </w:delText>
        </w:r>
      </w:del>
      <w:ins w:id="129" w:author="Elizabeth Cummings" w:date="2016-02-21T11:36:00Z">
        <w:del w:id="130" w:author="Nakul Bende" w:date="2016-03-24T11:55:00Z">
          <w:r w:rsidR="00FF5CBB" w:rsidDel="0078401C">
            <w:delText xml:space="preserve">including </w:delText>
          </w:r>
        </w:del>
      </w:ins>
      <w:del w:id="131" w:author="Nakul Bende" w:date="2016-03-24T11:55:00Z">
        <w:r w:rsidDel="0078401C">
          <w:delText>micro-lens array</w:delText>
        </w:r>
      </w:del>
      <w:ins w:id="132" w:author="Elizabeth Cummings" w:date="2016-02-21T19:13:00Z">
        <w:del w:id="133" w:author="Nakul Bende" w:date="2016-03-24T11:55:00Z">
          <w:r w:rsidR="005C64D3" w:rsidDel="0078401C">
            <w:delText xml:space="preserve"> and</w:delText>
          </w:r>
        </w:del>
      </w:ins>
      <w:del w:id="134" w:author="Nakul Bende" w:date="2016-03-24T11:55:00Z">
        <w:r w:rsidDel="0078401C">
          <w:delText xml:space="preserve">, contact lenses. </w:delText>
        </w:r>
      </w:del>
    </w:p>
    <w:p w14:paraId="182BEE56" w14:textId="1F3176D5" w:rsidR="00CD003F" w:rsidRDefault="002A1055">
      <w:pPr>
        <w:pStyle w:val="ListParagraph"/>
        <w:numPr>
          <w:ilvl w:val="0"/>
          <w:numId w:val="6"/>
        </w:numPr>
        <w:spacing w:after="80"/>
        <w:ind w:left="270" w:hanging="270"/>
        <w:contextualSpacing w:val="0"/>
        <w:jc w:val="both"/>
        <w:rPr>
          <w:ins w:id="135" w:author="Nakul Bende" w:date="2016-03-24T11:55:00Z"/>
        </w:rPr>
        <w:pPrChange w:id="136" w:author="Nakul Bende" w:date="2016-04-18T14:37:00Z">
          <w:pPr>
            <w:pStyle w:val="ListParagraph"/>
            <w:numPr>
              <w:numId w:val="6"/>
            </w:numPr>
            <w:ind w:left="270" w:hanging="270"/>
            <w:jc w:val="both"/>
          </w:pPr>
        </w:pPrChange>
      </w:pPr>
      <w:del w:id="137" w:author="Nakul Bende" w:date="2016-03-28T14:59:00Z">
        <w:r w:rsidDel="003206C0">
          <w:delText>Studied</w:delText>
        </w:r>
      </w:del>
      <w:ins w:id="138" w:author="Nakul Bende" w:date="2016-04-08T13:03:00Z">
        <w:r w:rsidR="00B354A0">
          <w:t>Synthesized</w:t>
        </w:r>
      </w:ins>
      <w:ins w:id="139" w:author="Nakul Bende" w:date="2016-03-28T15:00:00Z">
        <w:r w:rsidR="00CD48DB">
          <w:t xml:space="preserve"> </w:t>
        </w:r>
      </w:ins>
      <w:del w:id="140" w:author="Nakul Bende" w:date="2016-03-28T14:59:00Z">
        <w:r w:rsidDel="003206C0">
          <w:delText xml:space="preserve"> </w:delText>
        </w:r>
      </w:del>
      <w:r>
        <w:t>t</w:t>
      </w:r>
      <w:r w:rsidRPr="00AD7AEB">
        <w:t>emperature</w:t>
      </w:r>
      <w:ins w:id="141" w:author="Elizabeth Cummings" w:date="2016-02-21T11:36:00Z">
        <w:r w:rsidR="00FF5CBB">
          <w:t>-r</w:t>
        </w:r>
      </w:ins>
      <w:del w:id="142" w:author="Elizabeth Cummings" w:date="2016-02-21T11:36:00Z">
        <w:r w:rsidRPr="00AD7AEB" w:rsidDel="00FF5CBB">
          <w:delText xml:space="preserve"> r</w:delText>
        </w:r>
      </w:del>
      <w:r w:rsidRPr="00AD7AEB">
        <w:t>esponsive</w:t>
      </w:r>
      <w:ins w:id="143" w:author="Nakul Bende" w:date="2016-04-18T14:21:00Z">
        <w:r w:rsidR="002656D2">
          <w:t>,</w:t>
        </w:r>
      </w:ins>
      <w:r w:rsidR="00C05718">
        <w:t xml:space="preserve"> </w:t>
      </w:r>
      <w:ins w:id="144" w:author="Nakul Bende" w:date="2016-04-18T14:10:00Z">
        <w:r w:rsidR="00115951">
          <w:t xml:space="preserve">photo-crosslinkable </w:t>
        </w:r>
      </w:ins>
      <w:del w:id="145" w:author="Nakul Bende" w:date="2016-04-07T17:48:00Z">
        <w:r w:rsidR="00C05718" w:rsidDel="008C1BE8">
          <w:delText xml:space="preserve">material systems based on </w:delText>
        </w:r>
      </w:del>
      <w:r w:rsidR="00C05718">
        <w:t>poly</w:t>
      </w:r>
      <w:r w:rsidRPr="00AD7AEB">
        <w:t>(</w:t>
      </w:r>
      <w:r w:rsidRPr="006E2164">
        <w:rPr>
          <w:i/>
          <w:rPrChange w:id="146" w:author="Nakul Bende" w:date="2016-03-10T18:51:00Z">
            <w:rPr/>
          </w:rPrChange>
        </w:rPr>
        <w:t>N</w:t>
      </w:r>
      <w:r w:rsidRPr="00AD7AEB">
        <w:t>-isopropyl acrylamide</w:t>
      </w:r>
      <w:r>
        <w:t xml:space="preserve">) </w:t>
      </w:r>
      <w:ins w:id="147" w:author="Nakul Bende" w:date="2016-04-18T14:10:00Z">
        <w:r w:rsidR="00115951">
          <w:t xml:space="preserve">copolymers </w:t>
        </w:r>
      </w:ins>
      <w:r w:rsidRPr="00AD7AEB">
        <w:t xml:space="preserve">for </w:t>
      </w:r>
      <w:ins w:id="148" w:author="Nakul Bende" w:date="2016-04-07T17:49:00Z">
        <w:r w:rsidR="008C1BE8">
          <w:t xml:space="preserve">patterning </w:t>
        </w:r>
      </w:ins>
      <w:ins w:id="149" w:author="Nakul Bende" w:date="2016-04-18T14:14:00Z">
        <w:r w:rsidR="00236E0B">
          <w:t xml:space="preserve">a </w:t>
        </w:r>
        <w:r w:rsidR="00236E0B" w:rsidRPr="0078700A">
          <w:t xml:space="preserve"> hydrogel sheet</w:t>
        </w:r>
        <w:r w:rsidR="00236E0B" w:rsidRPr="0078700A" w:rsidDel="008C1BE8">
          <w:t xml:space="preserve"> </w:t>
        </w:r>
        <w:r w:rsidR="00236E0B">
          <w:t xml:space="preserve">with </w:t>
        </w:r>
      </w:ins>
      <w:del w:id="150" w:author="Nakul Bende" w:date="2016-04-07T17:49:00Z">
        <w:r w:rsidR="0078700A" w:rsidRPr="0078700A" w:rsidDel="008C1BE8">
          <w:delText>lithographically programming cross-link density</w:delText>
        </w:r>
      </w:del>
      <w:ins w:id="151" w:author="Nakul Bende" w:date="2016-04-18T14:14:00Z">
        <w:r w:rsidR="00236E0B">
          <w:t>inhomogeneous</w:t>
        </w:r>
      </w:ins>
      <w:ins w:id="152" w:author="Nakul Bende" w:date="2016-04-07T17:49:00Z">
        <w:r w:rsidR="008C1BE8">
          <w:t xml:space="preserve"> growth</w:t>
        </w:r>
      </w:ins>
      <w:r w:rsidR="0078700A" w:rsidRPr="0078700A">
        <w:t xml:space="preserve"> </w:t>
      </w:r>
      <w:del w:id="153" w:author="Nakul Bende" w:date="2016-04-18T14:14:00Z">
        <w:r w:rsidR="0078700A" w:rsidRPr="0078700A" w:rsidDel="00236E0B">
          <w:delText xml:space="preserve">in a 2D hydrogel sheet </w:delText>
        </w:r>
      </w:del>
      <w:del w:id="154" w:author="Nakul Bende" w:date="2016-04-07T17:49:00Z">
        <w:r w:rsidR="0078700A" w:rsidRPr="0078700A" w:rsidDel="008C1BE8">
          <w:delText>to define</w:delText>
        </w:r>
      </w:del>
      <w:ins w:id="155" w:author="Nakul Bende" w:date="2016-04-07T17:49:00Z">
        <w:r w:rsidR="008C1BE8">
          <w:t>for</w:t>
        </w:r>
      </w:ins>
      <w:del w:id="156" w:author="Nakul Bende" w:date="2016-04-07T17:50:00Z">
        <w:r w:rsidDel="008C1BE8">
          <w:delText xml:space="preserve"> controlled</w:delText>
        </w:r>
      </w:del>
      <w:r>
        <w:t xml:space="preserve"> </w:t>
      </w:r>
      <w:ins w:id="157" w:author="Nakul Bende" w:date="2016-04-18T14:14:00Z">
        <w:r w:rsidR="00236E0B">
          <w:t xml:space="preserve">controlled </w:t>
        </w:r>
      </w:ins>
      <w:r>
        <w:t xml:space="preserve">3D </w:t>
      </w:r>
      <w:ins w:id="158" w:author="Nakul Bende" w:date="2016-04-07T17:51:00Z">
        <w:r w:rsidR="001A3671">
          <w:t>buckling upon swelling</w:t>
        </w:r>
      </w:ins>
      <w:del w:id="159" w:author="Nakul Bende" w:date="2016-04-07T17:51:00Z">
        <w:r w:rsidDel="001A3671">
          <w:delText>geometries</w:delText>
        </w:r>
      </w:del>
      <w:del w:id="160" w:author="Nakul Bende" w:date="2016-04-18T14:15:00Z">
        <w:r w:rsidDel="00236E0B">
          <w:delText>.</w:delText>
        </w:r>
      </w:del>
      <w:ins w:id="161" w:author="Nakul Bende" w:date="2016-04-18T14:15:00Z">
        <w:r w:rsidR="00236E0B">
          <w:t xml:space="preserve">; </w:t>
        </w:r>
      </w:ins>
      <w:ins w:id="162" w:author="Nakul Bende" w:date="2016-04-18T14:35:00Z">
        <w:r w:rsidR="00F05074">
          <w:t>utilized this growth-</w:t>
        </w:r>
        <w:r w:rsidR="009E7938">
          <w:t xml:space="preserve">induced mechanism for </w:t>
        </w:r>
      </w:ins>
      <w:ins w:id="163" w:author="Nakul Bende" w:date="2016-04-18T14:15:00Z">
        <w:r w:rsidR="00236E0B">
          <w:t xml:space="preserve">validating </w:t>
        </w:r>
      </w:ins>
      <w:ins w:id="164" w:author="Nakul Bende" w:date="2016-04-18T14:37:00Z">
        <w:r w:rsidR="00AD7494">
          <w:t>it</w:t>
        </w:r>
        <w:r w:rsidR="009E7938">
          <w:t xml:space="preserve">s </w:t>
        </w:r>
      </w:ins>
      <w:del w:id="165" w:author="Nakul Bende" w:date="2016-04-18T14:15:00Z">
        <w:r w:rsidDel="00236E0B">
          <w:delText xml:space="preserve"> </w:delText>
        </w:r>
      </w:del>
      <w:del w:id="166" w:author="Nakul Bende" w:date="2016-04-07T17:51:00Z">
        <w:r w:rsidDel="001A3671">
          <w:delText>Utilize</w:delText>
        </w:r>
      </w:del>
      <w:del w:id="167" w:author="Nakul Bende" w:date="2016-03-28T16:52:00Z">
        <w:r w:rsidDel="00C670E9">
          <w:delText>d</w:delText>
        </w:r>
      </w:del>
      <w:del w:id="168" w:author="Nakul Bende" w:date="2016-04-07T17:51:00Z">
        <w:r w:rsidDel="001A3671">
          <w:delText xml:space="preserve"> this system to validate</w:delText>
        </w:r>
      </w:del>
      <w:del w:id="169" w:author="Nakul Bende" w:date="2016-04-18T14:15:00Z">
        <w:r w:rsidDel="00236E0B">
          <w:delText xml:space="preserve"> </w:delText>
        </w:r>
        <w:r w:rsidR="001C7557" w:rsidRPr="00AD7AEB" w:rsidDel="00236E0B">
          <w:delText>a</w:delText>
        </w:r>
      </w:del>
      <w:del w:id="170" w:author="Nakul Bende" w:date="2016-04-18T14:36:00Z">
        <w:r w:rsidR="001C7557" w:rsidRPr="00AD7AEB" w:rsidDel="009E7938">
          <w:delText xml:space="preserve"> </w:delText>
        </w:r>
      </w:del>
      <w:r w:rsidR="001C7557" w:rsidRPr="00AD7AEB">
        <w:t xml:space="preserve">mathematical </w:t>
      </w:r>
      <w:del w:id="171" w:author="Nakul Bende" w:date="2016-04-18T14:12:00Z">
        <w:r w:rsidR="001C7557" w:rsidRPr="00AD7AEB" w:rsidDel="00115951">
          <w:delText xml:space="preserve">relation </w:delText>
        </w:r>
      </w:del>
      <w:del w:id="172" w:author="Nakul Bende" w:date="2016-04-07T17:53:00Z">
        <w:r w:rsidR="001C7557" w:rsidRPr="00AD7AEB" w:rsidDel="001A3671">
          <w:delText>between two different mechanisms of shape</w:delText>
        </w:r>
        <w:r w:rsidR="001C7557" w:rsidDel="001A3671">
          <w:delText>-</w:delText>
        </w:r>
      </w:del>
      <w:del w:id="173" w:author="Nakul Bende" w:date="2016-03-28T16:53:00Z">
        <w:r w:rsidR="001C7557" w:rsidRPr="00AD7AEB" w:rsidDel="00C670E9">
          <w:delText xml:space="preserve"> </w:delText>
        </w:r>
      </w:del>
      <w:del w:id="174" w:author="Nakul Bende" w:date="2016-04-07T17:53:00Z">
        <w:r w:rsidR="001C7557" w:rsidRPr="00AD7AEB" w:rsidDel="001A3671">
          <w:delText>p</w:delText>
        </w:r>
        <w:r w:rsidR="00742A9E" w:rsidDel="001A3671">
          <w:delText>rogramming</w:delText>
        </w:r>
        <w:r w:rsidDel="001A3671">
          <w:delText>:</w:delText>
        </w:r>
        <w:r w:rsidR="001C7557" w:rsidDel="001A3671">
          <w:delText xml:space="preserve"> growth</w:delText>
        </w:r>
        <w:r w:rsidDel="001A3671">
          <w:delText>-induced and</w:delText>
        </w:r>
      </w:del>
      <w:ins w:id="175" w:author="Nakul Bende" w:date="2016-04-18T14:12:00Z">
        <w:r w:rsidR="00115951" w:rsidRPr="00115951">
          <w:t>equivalence</w:t>
        </w:r>
      </w:ins>
      <w:ins w:id="176" w:author="Nakul Bende" w:date="2016-04-18T14:20:00Z">
        <w:r w:rsidR="002656D2">
          <w:t xml:space="preserve"> </w:t>
        </w:r>
      </w:ins>
      <w:ins w:id="177" w:author="Nakul Bende" w:date="2016-04-18T14:12:00Z">
        <w:r w:rsidR="00115951" w:rsidRPr="00115951">
          <w:t xml:space="preserve">with </w:t>
        </w:r>
      </w:ins>
      <w:ins w:id="178" w:author="Nakul Bende" w:date="2016-04-18T14:36:00Z">
        <w:r w:rsidR="009E7938" w:rsidRPr="009E7938">
          <w:t>cut-and-glue construction to enable fabrication of complex 3D geometries</w:t>
        </w:r>
      </w:ins>
      <w:del w:id="179" w:author="Nakul Bende" w:date="2016-04-07T17:53:00Z">
        <w:r w:rsidDel="001A3671">
          <w:delText xml:space="preserve"> topological defect-</w:delText>
        </w:r>
        <w:r w:rsidR="006531AF" w:rsidDel="001A3671">
          <w:delText>induced</w:delText>
        </w:r>
      </w:del>
      <w:del w:id="180" w:author="Nakul Bende" w:date="2016-03-28T16:55:00Z">
        <w:r w:rsidR="006531AF" w:rsidDel="00870E88">
          <w:delText>.</w:delText>
        </w:r>
      </w:del>
    </w:p>
    <w:p w14:paraId="69E30C2B" w14:textId="28CD1D39" w:rsidR="0078401C" w:rsidRDefault="00B354A0">
      <w:pPr>
        <w:pStyle w:val="Subtitle"/>
        <w:numPr>
          <w:ilvl w:val="0"/>
          <w:numId w:val="6"/>
        </w:numPr>
        <w:ind w:left="274" w:hanging="274"/>
        <w:jc w:val="both"/>
        <w:rPr>
          <w:ins w:id="181" w:author="Nakul Bende" w:date="2016-04-07T18:14:00Z"/>
        </w:rPr>
        <w:pPrChange w:id="182" w:author="Nakul Bende" w:date="2016-04-07T17:38:00Z">
          <w:pPr>
            <w:pStyle w:val="ListParagraph"/>
            <w:numPr>
              <w:numId w:val="6"/>
            </w:numPr>
            <w:ind w:left="270" w:hanging="270"/>
            <w:jc w:val="both"/>
          </w:pPr>
        </w:pPrChange>
      </w:pPr>
      <w:ins w:id="183" w:author="Nakul Bende" w:date="2016-04-08T13:05:00Z">
        <w:r>
          <w:t>Develop</w:t>
        </w:r>
      </w:ins>
      <w:ins w:id="184" w:author="Nakul Bende" w:date="2016-04-18T14:22:00Z">
        <w:r w:rsidR="002656D2">
          <w:t>ed</w:t>
        </w:r>
      </w:ins>
      <w:ins w:id="185" w:author="Nakul Bende" w:date="2016-04-08T13:05:00Z">
        <w:r>
          <w:t xml:space="preserve"> </w:t>
        </w:r>
      </w:ins>
      <w:ins w:id="186" w:author="Nakul Bende" w:date="2016-04-08T17:29:00Z">
        <w:r w:rsidR="00101427">
          <w:t xml:space="preserve">a </w:t>
        </w:r>
      </w:ins>
      <w:ins w:id="187" w:author="Nakul Bende" w:date="2016-04-08T13:05:00Z">
        <w:r>
          <w:t>protocol for patterning</w:t>
        </w:r>
      </w:ins>
      <w:ins w:id="188" w:author="Nakul Bende" w:date="2016-04-07T17:54:00Z">
        <w:r w:rsidR="004F4CCD">
          <w:t xml:space="preserve"> an arbitrary number of swelling levels </w:t>
        </w:r>
      </w:ins>
      <w:ins w:id="189" w:author="Nakul Bende" w:date="2016-04-08T13:05:00Z">
        <w:r w:rsidRPr="00B354A0">
          <w:rPr>
            <w:rPrChange w:id="190" w:author="Nakul Bende" w:date="2016-04-08T13:05:00Z">
              <w:rPr>
                <w:i/>
              </w:rPr>
            </w:rPrChange>
          </w:rPr>
          <w:t>using</w:t>
        </w:r>
      </w:ins>
      <w:ins w:id="191" w:author="Nakul Bende" w:date="2016-03-24T11:55:00Z">
        <w:r w:rsidR="0078401C">
          <w:t xml:space="preserve"> grayscale </w:t>
        </w:r>
      </w:ins>
      <w:ins w:id="192" w:author="Nakul Bende" w:date="2016-04-07T18:09:00Z">
        <w:r w:rsidR="003852A7">
          <w:t>projection</w:t>
        </w:r>
      </w:ins>
      <w:ins w:id="193" w:author="Nakul Bende" w:date="2016-03-24T11:55:00Z">
        <w:r w:rsidR="0078401C">
          <w:t xml:space="preserve"> </w:t>
        </w:r>
      </w:ins>
      <w:ins w:id="194" w:author="Nakul Bende" w:date="2016-03-28T15:04:00Z">
        <w:r w:rsidR="00114A5D">
          <w:t>photolithography</w:t>
        </w:r>
      </w:ins>
      <w:ins w:id="195" w:author="Nakul Bende" w:date="2016-04-18T14:25:00Z">
        <w:r w:rsidR="00837EAB">
          <w:t xml:space="preserve"> by controlling</w:t>
        </w:r>
      </w:ins>
      <w:ins w:id="196" w:author="Nakul Bende" w:date="2016-04-08T13:05:00Z">
        <w:r>
          <w:t xml:space="preserve"> </w:t>
        </w:r>
      </w:ins>
      <w:ins w:id="197" w:author="Nakul Bende" w:date="2016-04-07T18:10:00Z">
        <w:r w:rsidR="003852A7">
          <w:t>a</w:t>
        </w:r>
      </w:ins>
      <w:ins w:id="198" w:author="Nakul Bende" w:date="2016-03-24T11:55:00Z">
        <w:r w:rsidR="0078401C">
          <w:t xml:space="preserve"> digital </w:t>
        </w:r>
        <w:r w:rsidR="00FA5AA4">
          <w:t>micro-</w:t>
        </w:r>
        <w:r w:rsidR="0078401C">
          <w:t xml:space="preserve">mirror </w:t>
        </w:r>
      </w:ins>
      <w:ins w:id="199" w:author="Nakul Bende" w:date="2016-04-07T17:57:00Z">
        <w:r w:rsidR="00FA5AA4">
          <w:t xml:space="preserve">device </w:t>
        </w:r>
      </w:ins>
      <w:ins w:id="200" w:author="Nakul Bende" w:date="2016-03-24T11:55:00Z">
        <w:r w:rsidR="0078401C">
          <w:t xml:space="preserve">(DMD) </w:t>
        </w:r>
      </w:ins>
      <w:ins w:id="201" w:author="Nakul Bende" w:date="2016-04-07T17:58:00Z">
        <w:r w:rsidR="00FA5AA4">
          <w:t>to</w:t>
        </w:r>
      </w:ins>
      <w:ins w:id="202" w:author="Nakul Bende" w:date="2016-03-24T11:55:00Z">
        <w:r w:rsidR="0078401C">
          <w:t xml:space="preserve"> </w:t>
        </w:r>
      </w:ins>
      <w:ins w:id="203" w:author="Nakul Bende" w:date="2016-04-18T14:25:00Z">
        <w:r w:rsidR="00837EAB">
          <w:t>photo-</w:t>
        </w:r>
      </w:ins>
      <w:ins w:id="204" w:author="Nakul Bende" w:date="2016-03-24T11:55:00Z">
        <w:r w:rsidR="0078401C">
          <w:t xml:space="preserve">pattern hydrogels with smooth curvature gradients for applications </w:t>
        </w:r>
      </w:ins>
      <w:ins w:id="205" w:author="Nakul Bende" w:date="2016-04-07T18:10:00Z">
        <w:r w:rsidR="003852A7">
          <w:t>such as</w:t>
        </w:r>
      </w:ins>
      <w:ins w:id="206" w:author="Nakul Bende" w:date="2016-03-24T11:55:00Z">
        <w:r w:rsidR="0078401C">
          <w:t xml:space="preserve"> micro</w:t>
        </w:r>
        <w:r w:rsidR="00FA5AA4">
          <w:t>-lens array</w:t>
        </w:r>
      </w:ins>
      <w:ins w:id="207" w:author="Nakul Bende" w:date="2016-04-18T14:25:00Z">
        <w:r w:rsidR="00837EAB">
          <w:t>s</w:t>
        </w:r>
      </w:ins>
    </w:p>
    <w:p w14:paraId="79EBC6BC" w14:textId="1FB70C17" w:rsidR="00E02B5D" w:rsidRDefault="002656D2" w:rsidP="00E02B5D">
      <w:pPr>
        <w:pStyle w:val="ListParagraph"/>
        <w:numPr>
          <w:ilvl w:val="0"/>
          <w:numId w:val="6"/>
        </w:numPr>
        <w:spacing w:after="80"/>
        <w:ind w:left="274" w:hanging="274"/>
        <w:contextualSpacing w:val="0"/>
        <w:jc w:val="both"/>
        <w:rPr>
          <w:ins w:id="208" w:author="Nakul Bende" w:date="2016-04-07T18:14:00Z"/>
        </w:rPr>
      </w:pPr>
      <w:ins w:id="209" w:author="Nakul Bende" w:date="2016-04-18T14:22:00Z">
        <w:r>
          <w:t>Controlling</w:t>
        </w:r>
      </w:ins>
      <w:ins w:id="210" w:author="Nakul Bende" w:date="2016-04-08T13:06:00Z">
        <w:r w:rsidR="00B354A0">
          <w:t xml:space="preserve"> </w:t>
        </w:r>
      </w:ins>
      <w:ins w:id="211" w:author="Nakul Bende" w:date="2016-04-07T18:14:00Z">
        <w:r w:rsidR="00E02B5D">
          <w:t xml:space="preserve">Gaussian and mean curvature </w:t>
        </w:r>
      </w:ins>
      <w:ins w:id="212" w:author="Nakul Bende" w:date="2016-04-08T17:29:00Z">
        <w:r w:rsidR="00101427">
          <w:t xml:space="preserve">simultaneously </w:t>
        </w:r>
      </w:ins>
      <w:ins w:id="213" w:author="Nakul Bende" w:date="2016-04-07T18:14:00Z">
        <w:r w:rsidR="00E02B5D">
          <w:t xml:space="preserve">by patterning in-plane and through-thickness cross-linking </w:t>
        </w:r>
        <w:r>
          <w:t xml:space="preserve">density in </w:t>
        </w:r>
      </w:ins>
      <w:ins w:id="214" w:author="Nakul Bende" w:date="2016-04-18T14:23:00Z">
        <w:r>
          <w:t xml:space="preserve">a </w:t>
        </w:r>
      </w:ins>
      <w:ins w:id="215" w:author="Nakul Bende" w:date="2016-04-07T18:14:00Z">
        <w:r>
          <w:t>multi-layer hydrogel</w:t>
        </w:r>
      </w:ins>
      <w:ins w:id="216" w:author="Nakul Bende" w:date="2016-04-18T14:23:00Z">
        <w:r>
          <w:t xml:space="preserve"> system</w:t>
        </w:r>
      </w:ins>
    </w:p>
    <w:p w14:paraId="68DDDEB4" w14:textId="5FE6DE09" w:rsidR="00E02B5D" w:rsidRPr="00E02B5D" w:rsidRDefault="007D388E">
      <w:pPr>
        <w:pStyle w:val="ListParagraph"/>
        <w:numPr>
          <w:ilvl w:val="0"/>
          <w:numId w:val="6"/>
        </w:numPr>
        <w:spacing w:after="80"/>
        <w:ind w:left="274" w:hanging="274"/>
        <w:contextualSpacing w:val="0"/>
        <w:jc w:val="both"/>
        <w:rPr>
          <w:ins w:id="217" w:author="Nakul Bende" w:date="2016-03-10T18:53:00Z"/>
        </w:rPr>
        <w:pPrChange w:id="218" w:author="Nakul Bende" w:date="2016-04-07T18:14:00Z">
          <w:pPr>
            <w:pStyle w:val="ListParagraph"/>
            <w:numPr>
              <w:numId w:val="6"/>
            </w:numPr>
            <w:ind w:left="270" w:hanging="270"/>
            <w:jc w:val="both"/>
          </w:pPr>
        </w:pPrChange>
      </w:pPr>
      <w:ins w:id="219" w:author="Nakul Bende" w:date="2016-04-07T18:14:00Z">
        <w:r>
          <w:t>Analyzing</w:t>
        </w:r>
        <w:r w:rsidR="00E02B5D">
          <w:t xml:space="preserve"> the effect of periodic anisotropy on self-assembly by capillary interactions on air-water interface</w:t>
        </w:r>
      </w:ins>
      <w:ins w:id="220" w:author="Nakul Bende" w:date="2016-04-18T14:33:00Z">
        <w:r>
          <w:t xml:space="preserve"> by</w:t>
        </w:r>
      </w:ins>
      <w:ins w:id="221" w:author="Nakul Bende" w:date="2016-04-18T14:32:00Z">
        <w:r>
          <w:t xml:space="preserve"> </w:t>
        </w:r>
      </w:ins>
      <w:ins w:id="222" w:author="Nakul Bende" w:date="2016-04-18T14:33:00Z">
        <w:r>
          <w:t>d</w:t>
        </w:r>
      </w:ins>
      <w:ins w:id="223" w:author="Nakul Bende" w:date="2016-04-08T13:09:00Z">
        <w:r w:rsidR="004E6719">
          <w:t>ynamically track</w:t>
        </w:r>
      </w:ins>
      <w:ins w:id="224" w:author="Nakul Bende" w:date="2016-04-18T14:33:00Z">
        <w:r>
          <w:t>ing</w:t>
        </w:r>
      </w:ins>
      <w:ins w:id="225" w:author="Nakul Bende" w:date="2016-04-18T14:34:00Z">
        <w:r>
          <w:t xml:space="preserve"> the</w:t>
        </w:r>
      </w:ins>
      <w:ins w:id="226" w:author="Nakul Bende" w:date="2016-04-08T13:09:00Z">
        <w:r w:rsidR="004E6719">
          <w:t xml:space="preserve"> </w:t>
        </w:r>
      </w:ins>
      <w:ins w:id="227" w:author="Nakul Bende" w:date="2016-04-18T14:33:00Z">
        <w:r>
          <w:t xml:space="preserve">interaction of </w:t>
        </w:r>
      </w:ins>
      <w:ins w:id="228" w:author="Nakul Bende" w:date="2016-04-08T13:10:00Z">
        <w:r w:rsidR="004E6719">
          <w:t xml:space="preserve">fabricated </w:t>
        </w:r>
      </w:ins>
      <w:ins w:id="229" w:author="Nakul Bende" w:date="2016-04-07T18:14:00Z">
        <w:r w:rsidR="00E02B5D">
          <w:t>elastic anisotropic particles</w:t>
        </w:r>
      </w:ins>
    </w:p>
    <w:p w14:paraId="25F0A2D3" w14:textId="38838C01" w:rsidR="006E2164" w:rsidDel="003206C0" w:rsidRDefault="006E2164">
      <w:pPr>
        <w:pStyle w:val="ListParagraph"/>
        <w:numPr>
          <w:ilvl w:val="0"/>
          <w:numId w:val="6"/>
        </w:numPr>
        <w:spacing w:after="80"/>
        <w:ind w:left="274" w:hanging="274"/>
        <w:contextualSpacing w:val="0"/>
        <w:rPr>
          <w:del w:id="230" w:author="Nakul Bende" w:date="2016-03-28T14:55:00Z"/>
        </w:rPr>
        <w:pPrChange w:id="231" w:author="Nakul Bende" w:date="2016-04-03T15:09:00Z">
          <w:pPr>
            <w:pStyle w:val="ListParagraph"/>
            <w:numPr>
              <w:numId w:val="6"/>
            </w:numPr>
            <w:ind w:left="270" w:hanging="270"/>
            <w:jc w:val="both"/>
          </w:pPr>
        </w:pPrChange>
      </w:pPr>
    </w:p>
    <w:p w14:paraId="42E18340" w14:textId="0CE57049" w:rsidR="00710F50" w:rsidRDefault="00710F50">
      <w:pPr>
        <w:pStyle w:val="Heading1"/>
        <w:tabs>
          <w:tab w:val="right" w:pos="10800"/>
        </w:tabs>
        <w:rPr>
          <w:b w:val="0"/>
          <w:sz w:val="22"/>
        </w:rPr>
        <w:pPrChange w:id="232" w:author="Nakul Bende" w:date="2016-04-03T15:09:00Z">
          <w:pPr>
            <w:pStyle w:val="Heading1"/>
            <w:tabs>
              <w:tab w:val="right" w:pos="10800"/>
            </w:tabs>
            <w:jc w:val="both"/>
          </w:pPr>
        </w:pPrChange>
      </w:pPr>
      <w:r>
        <w:t>Master</w:t>
      </w:r>
      <w:r w:rsidR="0078700A">
        <w:t>s</w:t>
      </w:r>
      <w:r>
        <w:t xml:space="preserve"> </w:t>
      </w:r>
      <w:del w:id="233" w:author="Nakul Bende" w:date="2016-03-28T15:04:00Z">
        <w:r w:rsidDel="00114A5D">
          <w:delText>Research Experience:</w:delText>
        </w:r>
      </w:del>
      <w:ins w:id="234" w:author="Nakul Bende" w:date="2016-03-28T15:04:00Z">
        <w:r w:rsidR="00114A5D">
          <w:t>research assistant:</w:t>
        </w:r>
      </w:ins>
      <w:r>
        <w:t xml:space="preserve"> IIT Roorkee, University of Akron</w:t>
      </w:r>
      <w:r>
        <w:tab/>
      </w:r>
      <w:r w:rsidRPr="00710F50">
        <w:rPr>
          <w:b w:val="0"/>
          <w:sz w:val="22"/>
        </w:rPr>
        <w:t>2010-2011</w:t>
      </w:r>
    </w:p>
    <w:p w14:paraId="6E91E313" w14:textId="20CE228F" w:rsidR="00853FFA" w:rsidRPr="00120B97" w:rsidRDefault="00710F50">
      <w:pPr>
        <w:pStyle w:val="ListParagraph"/>
        <w:numPr>
          <w:ilvl w:val="0"/>
          <w:numId w:val="19"/>
        </w:numPr>
        <w:ind w:left="270" w:hanging="270"/>
        <w:jc w:val="both"/>
      </w:pPr>
      <w:del w:id="235" w:author="Nakul Bende" w:date="2016-03-28T16:55:00Z">
        <w:r w:rsidDel="00870E88">
          <w:delText>Studied pathway</w:delText>
        </w:r>
      </w:del>
      <w:ins w:id="236" w:author="Nakul Bende" w:date="2016-03-28T16:55:00Z">
        <w:r w:rsidR="00870E88">
          <w:t>Optimize</w:t>
        </w:r>
      </w:ins>
      <w:ins w:id="237" w:author="Nakul Bende" w:date="2016-04-08T13:08:00Z">
        <w:r w:rsidR="00F4486C">
          <w:t>d</w:t>
        </w:r>
      </w:ins>
      <w:del w:id="238" w:author="Nakul Bende" w:date="2016-04-03T15:06:00Z">
        <w:r w:rsidDel="006E2BD2">
          <w:delText>s</w:delText>
        </w:r>
      </w:del>
      <w:r>
        <w:t xml:space="preserve"> </w:t>
      </w:r>
      <w:del w:id="239" w:author="Nakul Bende" w:date="2016-03-28T21:48:00Z">
        <w:r w:rsidDel="001A5A69">
          <w:delText xml:space="preserve">to improve </w:delText>
        </w:r>
        <w:r w:rsidR="00AD4FCA" w:rsidRPr="00AD4FCA" w:rsidDel="001A5A69">
          <w:delText>processability</w:delText>
        </w:r>
        <w:r w:rsidR="00AD4FCA" w:rsidDel="001A5A69">
          <w:delText xml:space="preserve"> and </w:delText>
        </w:r>
      </w:del>
      <w:r w:rsidR="00AD4FCA">
        <w:t xml:space="preserve">surface properties </w:t>
      </w:r>
      <w:ins w:id="240" w:author="Nakul Bende" w:date="2016-03-28T21:48:00Z">
        <w:r w:rsidR="001A5A69">
          <w:t xml:space="preserve">and solvent casting </w:t>
        </w:r>
      </w:ins>
      <w:r w:rsidR="00AD4FCA">
        <w:t xml:space="preserve">of PEEK </w:t>
      </w:r>
      <w:r w:rsidR="00AB4876">
        <w:t>hybrid composite</w:t>
      </w:r>
      <w:r w:rsidR="00AD4FCA">
        <w:t xml:space="preserve"> using </w:t>
      </w:r>
      <w:r w:rsidR="00CC0883">
        <w:t xml:space="preserve">different </w:t>
      </w:r>
      <w:r w:rsidR="00C05718">
        <w:t>POSS systems for high performance coatings</w:t>
      </w:r>
      <w:del w:id="241" w:author="Nakul Bende" w:date="2016-03-28T21:48:00Z">
        <w:r w:rsidR="00C05718" w:rsidDel="001A5A69">
          <w:delText xml:space="preserve">. </w:delText>
        </w:r>
      </w:del>
    </w:p>
    <w:p w14:paraId="27C9DFFF" w14:textId="77B21095" w:rsidR="00120B97" w:rsidRPr="00120B97" w:rsidRDefault="00F81BC7">
      <w:pPr>
        <w:pStyle w:val="Heading1"/>
        <w:tabs>
          <w:tab w:val="right" w:pos="10800"/>
        </w:tabs>
        <w:jc w:val="both"/>
      </w:pPr>
      <w:r w:rsidRPr="00853FFA">
        <w:t>Research Intern:</w:t>
      </w:r>
      <w:r>
        <w:t xml:space="preserve"> </w:t>
      </w:r>
      <w:r w:rsidR="00120B97" w:rsidRPr="00120B97">
        <w:t>Max Planck Institute for Polymer Science, Mainz, Germany</w:t>
      </w:r>
      <w:r w:rsidR="00EB25DC">
        <w:tab/>
      </w:r>
      <w:r w:rsidRPr="00902BA2">
        <w:rPr>
          <w:b w:val="0"/>
          <w:sz w:val="22"/>
        </w:rPr>
        <w:t>May – Aug, 2010</w:t>
      </w:r>
    </w:p>
    <w:p w14:paraId="06A2EFAA" w14:textId="1F108073" w:rsidR="00120B97" w:rsidRDefault="001A5A69">
      <w:pPr>
        <w:pStyle w:val="Subtitle"/>
        <w:numPr>
          <w:ilvl w:val="0"/>
          <w:numId w:val="4"/>
        </w:numPr>
        <w:ind w:left="270" w:hanging="270"/>
        <w:jc w:val="both"/>
      </w:pPr>
      <w:ins w:id="242" w:author="Nakul Bende" w:date="2016-03-28T21:49:00Z">
        <w:r>
          <w:t>Develop</w:t>
        </w:r>
      </w:ins>
      <w:ins w:id="243" w:author="Nakul Bende" w:date="2016-04-08T13:08:00Z">
        <w:r w:rsidR="00F4486C">
          <w:t>ed</w:t>
        </w:r>
      </w:ins>
      <w:ins w:id="244" w:author="Nakul Bende" w:date="2016-03-28T21:49:00Z">
        <w:r w:rsidRPr="00237E40">
          <w:t xml:space="preserve"> </w:t>
        </w:r>
      </w:ins>
      <w:ins w:id="245" w:author="Nakul Bende" w:date="2016-04-07T17:59:00Z">
        <w:r w:rsidR="00F23F99">
          <w:t xml:space="preserve">a </w:t>
        </w:r>
      </w:ins>
      <w:ins w:id="246" w:author="Nakul Bende" w:date="2016-03-28T21:49:00Z">
        <w:r w:rsidRPr="00237E40">
          <w:t xml:space="preserve">new technique </w:t>
        </w:r>
        <w:r>
          <w:t xml:space="preserve">for studying </w:t>
        </w:r>
      </w:ins>
      <w:del w:id="247" w:author="Nakul Bende" w:date="2016-03-28T21:49:00Z">
        <w:r w:rsidR="00120B97" w:rsidRPr="00237E40" w:rsidDel="001A5A69">
          <w:delText>Studied</w:delText>
        </w:r>
      </w:del>
      <w:del w:id="248" w:author="Nakul Bende" w:date="2016-03-28T21:50:00Z">
        <w:r w:rsidR="00120B97" w:rsidRPr="00237E40" w:rsidDel="001A5A69">
          <w:delText xml:space="preserve"> </w:delText>
        </w:r>
      </w:del>
      <w:r w:rsidR="00120B97" w:rsidRPr="00237E40">
        <w:t xml:space="preserve">dynamics of phase transitions in binary or ternary oil-water mixtures </w:t>
      </w:r>
      <w:ins w:id="249" w:author="Nakul Bende" w:date="2016-03-28T21:50:00Z">
        <w:r>
          <w:t xml:space="preserve">based on </w:t>
        </w:r>
      </w:ins>
      <w:del w:id="250" w:author="Nakul Bende" w:date="2016-03-28T21:50:00Z">
        <w:r w:rsidR="00120B97" w:rsidRPr="00237E40" w:rsidDel="001A5A69">
          <w:delText xml:space="preserve">by developing </w:delText>
        </w:r>
      </w:del>
      <w:del w:id="251" w:author="Nakul Bende" w:date="2016-03-28T21:49:00Z">
        <w:r w:rsidR="00120B97" w:rsidRPr="00237E40" w:rsidDel="001A5A69">
          <w:delText xml:space="preserve">a new technique using </w:delText>
        </w:r>
      </w:del>
      <w:del w:id="252" w:author="Nakul Bende" w:date="2016-03-28T21:50:00Z">
        <w:r w:rsidR="0078700A" w:rsidDel="001A5A69">
          <w:delText xml:space="preserve">a </w:delText>
        </w:r>
        <w:r w:rsidR="00120B97" w:rsidRPr="00237E40" w:rsidDel="001A5A69">
          <w:delText>sessile drop to monito</w:delText>
        </w:r>
        <w:r w:rsidR="007B0538" w:rsidDel="001A5A69">
          <w:delText xml:space="preserve">r </w:delText>
        </w:r>
      </w:del>
      <w:r w:rsidR="007B0538">
        <w:t>fluctuations in contact angle</w:t>
      </w:r>
      <w:del w:id="253" w:author="Nakul Bende" w:date="2016-03-28T21:50:00Z">
        <w:r w:rsidR="007B0538" w:rsidDel="001A5A69">
          <w:delText xml:space="preserve"> during phase transitions.</w:delText>
        </w:r>
      </w:del>
    </w:p>
    <w:p w14:paraId="4301ED87" w14:textId="6032D886" w:rsidR="003C6B0E" w:rsidRDefault="003C6B0E">
      <w:pPr>
        <w:pStyle w:val="Heading1"/>
        <w:tabs>
          <w:tab w:val="right" w:pos="10800"/>
        </w:tabs>
        <w:rPr>
          <w:i/>
        </w:rPr>
      </w:pPr>
      <w:r>
        <w:t xml:space="preserve">Industrial </w:t>
      </w:r>
      <w:r w:rsidRPr="00853FFA">
        <w:t>Intern:</w:t>
      </w:r>
      <w:r>
        <w:t xml:space="preserve"> </w:t>
      </w:r>
      <w:r w:rsidRPr="00120B97">
        <w:t>Machino Polymers Limited</w:t>
      </w:r>
      <w:r>
        <w:t xml:space="preserve"> (R&amp;D and Q</w:t>
      </w:r>
      <w:del w:id="254" w:author="Nakul Bende" w:date="2016-03-28T21:55:00Z">
        <w:r w:rsidDel="001A5A69">
          <w:delText>&amp;</w:delText>
        </w:r>
      </w:del>
      <w:r>
        <w:t>A</w:t>
      </w:r>
      <w:del w:id="255" w:author="Nakul Bende" w:date="2016-03-28T21:55:00Z">
        <w:r w:rsidDel="001A5A69">
          <w:delText xml:space="preserve"> division</w:delText>
        </w:r>
      </w:del>
      <w:r>
        <w:t xml:space="preserve">), Gurgaon, </w:t>
      </w:r>
      <w:r w:rsidRPr="00120B97">
        <w:t>India</w:t>
      </w:r>
      <w:r>
        <w:tab/>
      </w:r>
      <w:r w:rsidRPr="006779B9">
        <w:rPr>
          <w:b w:val="0"/>
          <w:sz w:val="22"/>
        </w:rPr>
        <w:t>May - Aug 2009</w:t>
      </w:r>
    </w:p>
    <w:p w14:paraId="4B43793C" w14:textId="747AB360" w:rsidR="00ED3D1D" w:rsidRDefault="00ED3D1D">
      <w:pPr>
        <w:pStyle w:val="ListParagraph"/>
        <w:numPr>
          <w:ilvl w:val="0"/>
          <w:numId w:val="18"/>
        </w:numPr>
        <w:ind w:left="270" w:hanging="270"/>
        <w:jc w:val="both"/>
        <w:rPr>
          <w:ins w:id="256" w:author="Nakul Bende" w:date="2016-03-10T19:01:00Z"/>
        </w:rPr>
      </w:pPr>
      <w:del w:id="257" w:author="Nakul Bende" w:date="2016-04-03T15:07:00Z">
        <w:r w:rsidDel="006E2BD2">
          <w:delText>O</w:delText>
        </w:r>
        <w:r w:rsidRPr="00120B97" w:rsidDel="006E2BD2">
          <w:delText>ptimize</w:delText>
        </w:r>
      </w:del>
      <w:ins w:id="258" w:author="Nakul Bende" w:date="2016-04-03T15:07:00Z">
        <w:r w:rsidR="006E2BD2">
          <w:t>U</w:t>
        </w:r>
      </w:ins>
      <w:ins w:id="259" w:author="Nakul Bende" w:date="2016-04-07T18:00:00Z">
        <w:r w:rsidR="00F23F99">
          <w:t>tilize</w:t>
        </w:r>
      </w:ins>
      <w:ins w:id="260" w:author="Nakul Bende" w:date="2016-04-08T13:08:00Z">
        <w:r w:rsidR="00F4486C">
          <w:t>d</w:t>
        </w:r>
      </w:ins>
      <w:del w:id="261" w:author="Nakul Bende" w:date="2016-03-28T21:54:00Z">
        <w:r w:rsidRPr="00120B97" w:rsidDel="001A5A69">
          <w:delText>d</w:delText>
        </w:r>
      </w:del>
      <w:del w:id="262" w:author="Nakul Bende" w:date="2016-03-28T21:57:00Z">
        <w:r w:rsidDel="001A5A69">
          <w:delText xml:space="preserve"> the</w:delText>
        </w:r>
      </w:del>
      <w:r>
        <w:t xml:space="preserve"> </w:t>
      </w:r>
      <w:ins w:id="263" w:author="Nakul Bende" w:date="2016-03-28T21:56:00Z">
        <w:r w:rsidR="001A5A69">
          <w:t xml:space="preserve">residence time distribution of </w:t>
        </w:r>
      </w:ins>
      <w:ins w:id="264" w:author="Nakul Bende" w:date="2016-03-28T21:57:00Z">
        <w:r w:rsidR="001A5A69">
          <w:t>poly(propylene) – poly(ethylene) block copolymer composite</w:t>
        </w:r>
      </w:ins>
      <w:ins w:id="265" w:author="Nakul Bende" w:date="2016-04-03T15:07:00Z">
        <w:r w:rsidR="006E2BD2">
          <w:t xml:space="preserve"> in an industrial extruder </w:t>
        </w:r>
      </w:ins>
      <w:ins w:id="266" w:author="Nakul Bende" w:date="2016-04-18T15:46:00Z">
        <w:r w:rsidR="00AD7494">
          <w:t>to</w:t>
        </w:r>
      </w:ins>
      <w:ins w:id="267" w:author="Nakul Bende" w:date="2016-03-28T21:58:00Z">
        <w:r w:rsidR="00887A43">
          <w:t xml:space="preserve"> </w:t>
        </w:r>
      </w:ins>
      <w:ins w:id="268" w:author="Nakul Bende" w:date="2016-04-18T15:47:00Z">
        <w:r w:rsidR="00AD7494">
          <w:t>improve</w:t>
        </w:r>
      </w:ins>
      <w:ins w:id="269" w:author="Nakul Bende" w:date="2016-04-03T15:08:00Z">
        <w:r w:rsidR="006E2BD2">
          <w:t xml:space="preserve"> </w:t>
        </w:r>
      </w:ins>
      <w:ins w:id="270" w:author="Nakul Bende" w:date="2016-04-03T15:07:00Z">
        <w:r w:rsidR="006E2BD2">
          <w:t xml:space="preserve">mechanical </w:t>
        </w:r>
      </w:ins>
      <w:ins w:id="271" w:author="Nakul Bende" w:date="2016-03-28T21:58:00Z">
        <w:r w:rsidR="00F4486C">
          <w:t xml:space="preserve">properties </w:t>
        </w:r>
        <w:r w:rsidR="00887A43">
          <w:t>and processability</w:t>
        </w:r>
      </w:ins>
      <w:ins w:id="272" w:author="Nakul Bende" w:date="2016-04-18T14:42:00Z">
        <w:r w:rsidR="00351487">
          <w:t xml:space="preserve"> by </w:t>
        </w:r>
      </w:ins>
      <w:ins w:id="273" w:author="Nakul Bende" w:date="2016-04-18T15:47:00Z">
        <w:r w:rsidR="00AD7494">
          <w:t>optimizing</w:t>
        </w:r>
      </w:ins>
      <w:del w:id="274" w:author="Nakul Bende" w:date="2016-03-28T21:59:00Z">
        <w:r w:rsidR="0019142D" w:rsidDel="00887A43">
          <w:delText>processability</w:delText>
        </w:r>
        <w:r w:rsidDel="00887A43">
          <w:delText xml:space="preserve"> and property modification of </w:delText>
        </w:r>
      </w:del>
      <w:del w:id="275" w:author="Nakul Bende" w:date="2016-03-28T21:56:00Z">
        <w:r w:rsidDel="001A5A69">
          <w:delText xml:space="preserve">poly(propylene) – poly(ethylene) block copolymers </w:delText>
        </w:r>
      </w:del>
      <w:del w:id="276" w:author="Nakul Bende" w:date="2016-03-28T21:59:00Z">
        <w:r w:rsidDel="00887A43">
          <w:delText>using peroxide for sc</w:delText>
        </w:r>
        <w:r w:rsidR="009C3AFC" w:rsidDel="00887A43">
          <w:delText>ission and radical crosslinking</w:delText>
        </w:r>
        <w:r w:rsidDel="00887A43">
          <w:delText xml:space="preserve">. </w:delText>
        </w:r>
      </w:del>
      <w:ins w:id="277" w:author="Nakul Bende" w:date="2016-03-28T22:00:00Z">
        <w:r w:rsidR="00887A43">
          <w:t xml:space="preserve"> formulations with different peroxide concentrations to tune chain scission </w:t>
        </w:r>
      </w:ins>
      <w:ins w:id="278" w:author="Nakul Bende" w:date="2016-03-28T22:02:00Z">
        <w:r w:rsidR="0004002B">
          <w:t>versus</w:t>
        </w:r>
      </w:ins>
      <w:ins w:id="279" w:author="Nakul Bende" w:date="2016-03-28T22:00:00Z">
        <w:r w:rsidR="00887A43">
          <w:t xml:space="preserve"> cross-linking</w:t>
        </w:r>
      </w:ins>
      <w:ins w:id="280" w:author="Nakul Bende" w:date="2016-04-03T15:08:00Z">
        <w:r w:rsidR="006E2BD2">
          <w:t xml:space="preserve"> of polymer chains</w:t>
        </w:r>
      </w:ins>
      <w:del w:id="281" w:author="Nakul Bende" w:date="2016-03-28T21:59:00Z">
        <w:r w:rsidR="0062515F" w:rsidDel="00887A43">
          <w:delText>Designed</w:delText>
        </w:r>
      </w:del>
      <w:del w:id="282" w:author="Nakul Bende" w:date="2016-03-28T22:00:00Z">
        <w:r w:rsidR="0062515F" w:rsidDel="00887A43">
          <w:delText xml:space="preserve"> experiments </w:delText>
        </w:r>
        <w:r w:rsidDel="00887A43">
          <w:delText xml:space="preserve">for processing and characterizing different formulations </w:delText>
        </w:r>
        <w:r w:rsidRPr="00120B97" w:rsidDel="00887A43">
          <w:delText>process</w:delText>
        </w:r>
        <w:r w:rsidDel="00887A43">
          <w:delText>ed</w:delText>
        </w:r>
        <w:r w:rsidRPr="00120B97" w:rsidDel="00887A43">
          <w:delText xml:space="preserve"> on a large scale 2</w:delText>
        </w:r>
        <w:r w:rsidDel="00887A43">
          <w:delText>5 L/D industrial scale extruder for automobile composites</w:delText>
        </w:r>
      </w:del>
      <w:del w:id="283" w:author="Nakul Bende" w:date="2016-03-28T22:01:00Z">
        <w:r w:rsidDel="00887A43">
          <w:delText>.</w:delText>
        </w:r>
      </w:del>
    </w:p>
    <w:p w14:paraId="6B507208" w14:textId="3328C6DA" w:rsidR="00BF7553" w:rsidRPr="00120B97" w:rsidDel="00E86BF8" w:rsidRDefault="00BF7553">
      <w:pPr>
        <w:pStyle w:val="Heading1"/>
        <w:pBdr>
          <w:bottom w:val="single" w:sz="4" w:space="1" w:color="auto"/>
        </w:pBdr>
        <w:rPr>
          <w:del w:id="284" w:author="Nakul Bende" w:date="2016-03-10T19:16:00Z"/>
          <w:moveTo w:id="285" w:author="Nakul Bende" w:date="2016-03-10T19:01:00Z"/>
        </w:rPr>
        <w:pPrChange w:id="286" w:author="Nakul Bende" w:date="2016-04-03T15:09:00Z">
          <w:pPr>
            <w:pStyle w:val="Heading1"/>
            <w:pBdr>
              <w:bottom w:val="single" w:sz="4" w:space="1" w:color="auto"/>
            </w:pBdr>
            <w:jc w:val="both"/>
          </w:pPr>
        </w:pPrChange>
      </w:pPr>
      <w:moveToRangeStart w:id="287" w:author="Nakul Bende" w:date="2016-03-10T19:01:00Z" w:name="move445399810"/>
      <w:moveTo w:id="288" w:author="Nakul Bende" w:date="2016-03-10T19:01:00Z">
        <w:del w:id="289" w:author="Nakul Bende" w:date="2016-03-10T19:16:00Z">
          <w:r w:rsidDel="00E86BF8">
            <w:lastRenderedPageBreak/>
            <w:delText>INVITED TALKS</w:delText>
          </w:r>
        </w:del>
      </w:moveTo>
    </w:p>
    <w:p w14:paraId="0833935F" w14:textId="05501DEF" w:rsidR="00BF7553" w:rsidRPr="008E3E79" w:rsidDel="00E86BF8" w:rsidRDefault="00BF7553">
      <w:pPr>
        <w:rPr>
          <w:del w:id="290" w:author="Nakul Bende" w:date="2016-03-10T19:16:00Z"/>
          <w:moveTo w:id="291" w:author="Nakul Bende" w:date="2016-03-10T19:01:00Z"/>
          <w:i/>
          <w:szCs w:val="24"/>
        </w:rPr>
        <w:pPrChange w:id="292" w:author="Nakul Bende" w:date="2016-04-03T15:09:00Z">
          <w:pPr>
            <w:jc w:val="both"/>
          </w:pPr>
        </w:pPrChange>
      </w:pPr>
      <w:moveTo w:id="293" w:author="Nakul Bende" w:date="2016-03-10T19:01:00Z">
        <w:del w:id="294" w:author="Nakul Bende" w:date="2016-03-10T19:16:00Z">
          <w:r w:rsidRPr="00F30B6E" w:rsidDel="00E86BF8">
            <w:rPr>
              <w:b/>
              <w:szCs w:val="24"/>
            </w:rPr>
            <w:delText>“Catastrophic Success”: Snap-through folding of curved shells</w:delText>
          </w:r>
          <w:r w:rsidDel="00E86BF8">
            <w:rPr>
              <w:b/>
              <w:szCs w:val="24"/>
            </w:rPr>
            <w:delText xml:space="preserve">, </w:delText>
          </w:r>
          <w:r w:rsidRPr="00120B97" w:rsidDel="00E86BF8">
            <w:rPr>
              <w:szCs w:val="24"/>
            </w:rPr>
            <w:delText>Fall 2014 Seminar Series, Prog</w:delText>
          </w:r>
          <w:r w:rsidDel="00E86BF8">
            <w:rPr>
              <w:szCs w:val="24"/>
            </w:rPr>
            <w:delText>ram in Polymers and Soft Matter</w:delText>
          </w:r>
          <w:r w:rsidRPr="00120B97" w:rsidDel="00E86BF8">
            <w:rPr>
              <w:szCs w:val="24"/>
            </w:rPr>
            <w:delText>, MIT</w:delText>
          </w:r>
        </w:del>
      </w:moveTo>
    </w:p>
    <w:p w14:paraId="6012405B" w14:textId="0480F33F" w:rsidR="00BF7553" w:rsidRPr="00120B97" w:rsidRDefault="00BF7553">
      <w:pPr>
        <w:pStyle w:val="Heading1"/>
        <w:pBdr>
          <w:bottom w:val="single" w:sz="4" w:space="1" w:color="auto"/>
        </w:pBdr>
        <w:rPr>
          <w:moveTo w:id="295" w:author="Nakul Bende" w:date="2016-03-10T19:01:00Z"/>
        </w:rPr>
        <w:pPrChange w:id="296" w:author="Nakul Bende" w:date="2016-04-03T15:09:00Z">
          <w:pPr>
            <w:pStyle w:val="Heading1"/>
            <w:pBdr>
              <w:bottom w:val="single" w:sz="4" w:space="1" w:color="auto"/>
            </w:pBdr>
            <w:jc w:val="both"/>
          </w:pPr>
        </w:pPrChange>
      </w:pPr>
      <w:moveToRangeStart w:id="297" w:author="Nakul Bende" w:date="2016-03-10T19:01:00Z" w:name="move445399825"/>
      <w:moveToRangeEnd w:id="287"/>
      <w:moveTo w:id="298" w:author="Nakul Bende" w:date="2016-03-10T19:01:00Z">
        <w:r>
          <w:t>PUBLICATIONS</w:t>
        </w:r>
      </w:moveTo>
    </w:p>
    <w:p w14:paraId="373BDC12" w14:textId="51BA568E" w:rsidR="00BF7553" w:rsidRPr="00120B97" w:rsidRDefault="00BF7553">
      <w:pPr>
        <w:pStyle w:val="Subtitle"/>
        <w:numPr>
          <w:ilvl w:val="0"/>
          <w:numId w:val="7"/>
        </w:numPr>
        <w:tabs>
          <w:tab w:val="right" w:pos="10800"/>
        </w:tabs>
        <w:spacing w:afterLines="80" w:after="192"/>
        <w:ind w:left="187" w:hanging="187"/>
        <w:rPr>
          <w:moveTo w:id="299" w:author="Nakul Bende" w:date="2016-03-10T19:01:00Z"/>
        </w:rPr>
        <w:pPrChange w:id="300" w:author="Nakul Bende" w:date="2016-04-03T15:09:00Z">
          <w:pPr>
            <w:pStyle w:val="Subtitle"/>
            <w:numPr>
              <w:numId w:val="7"/>
            </w:numPr>
            <w:tabs>
              <w:tab w:val="right" w:pos="10800"/>
            </w:tabs>
            <w:ind w:left="180" w:hanging="180"/>
            <w:jc w:val="both"/>
          </w:pPr>
        </w:pPrChange>
      </w:pPr>
      <w:moveTo w:id="301" w:author="Nakul Bende" w:date="2016-03-10T19:01:00Z">
        <w:r w:rsidRPr="00EE1AF3">
          <w:rPr>
            <w:rPrChange w:id="302" w:author="Nakul Bende" w:date="2016-03-29T08:52:00Z">
              <w:rPr>
                <w:b/>
              </w:rPr>
            </w:rPrChange>
          </w:rPr>
          <w:t>N. P. Bende</w:t>
        </w:r>
        <w:r w:rsidRPr="00F504CB">
          <w:t>*</w:t>
        </w:r>
        <w:r w:rsidRPr="00120B97">
          <w:t>, A. A. Evans</w:t>
        </w:r>
        <w:r>
          <w:t>*</w:t>
        </w:r>
        <w:r w:rsidRPr="00120B97">
          <w:t>, S. I-G</w:t>
        </w:r>
        <w:del w:id="303" w:author="Nakul Bende" w:date="2016-03-24T11:59:00Z">
          <w:r w:rsidRPr="00120B97" w:rsidDel="00737186">
            <w:delText>.</w:delText>
          </w:r>
        </w:del>
      </w:moveTo>
      <w:ins w:id="304" w:author="Nakul Bende" w:date="2016-03-24T12:00:00Z">
        <w:r w:rsidR="00737186">
          <w:t>old</w:t>
        </w:r>
      </w:ins>
      <w:moveTo w:id="305" w:author="Nakul Bende" w:date="2016-03-10T19:01:00Z">
        <w:r w:rsidRPr="00120B97">
          <w:t xml:space="preserve">, L. A. Marin, I. Cohen, R. C. Hayward, and C. D. Santangelo, "Geometrically controlled snapping transitions in shells with curved creases", </w:t>
        </w:r>
      </w:moveTo>
      <w:ins w:id="306" w:author="Nakul Bende" w:date="2016-04-03T15:10:00Z">
        <w:r w:rsidR="00C90CC2">
          <w:t>(</w:t>
        </w:r>
        <w:r w:rsidR="00C90CC2" w:rsidRPr="00120B97">
          <w:t>2015</w:t>
        </w:r>
        <w:r w:rsidR="00C90CC2">
          <w:t xml:space="preserve">) </w:t>
        </w:r>
      </w:ins>
      <w:ins w:id="307" w:author="Nakul Bende" w:date="2016-03-24T13:18:00Z">
        <w:r w:rsidR="0065748D" w:rsidRPr="00F05F8C">
          <w:rPr>
            <w:i/>
            <w:rPrChange w:id="308" w:author="Nakul Bende" w:date="2016-03-29T09:10:00Z">
              <w:rPr/>
            </w:rPrChange>
          </w:rPr>
          <w:t>Proceedings of the National Academy of Sciences</w:t>
        </w:r>
      </w:ins>
      <w:moveTo w:id="309" w:author="Nakul Bende" w:date="2016-03-10T19:01:00Z">
        <w:del w:id="310" w:author="Nakul Bende" w:date="2016-03-24T13:18:00Z">
          <w:r w:rsidRPr="00487110" w:rsidDel="0065748D">
            <w:rPr>
              <w:i/>
            </w:rPr>
            <w:delText>PNAS</w:delText>
          </w:r>
        </w:del>
        <w:r>
          <w:rPr>
            <w:i/>
          </w:rPr>
          <w:t xml:space="preserve">, </w:t>
        </w:r>
        <w:r w:rsidRPr="00120B97">
          <w:t>doi: 10.1073/pnas.1509228112</w:t>
        </w:r>
        <w:del w:id="311" w:author="Nakul Bende" w:date="2016-04-03T15:11:00Z">
          <w:r w:rsidRPr="00120B97" w:rsidDel="00176B3F">
            <w:delText>,</w:delText>
          </w:r>
        </w:del>
        <w:del w:id="312" w:author="Nakul Bende" w:date="2016-04-03T15:10:00Z">
          <w:r w:rsidRPr="00120B97" w:rsidDel="00C90CC2">
            <w:delText xml:space="preserve"> 2015</w:delText>
          </w:r>
        </w:del>
        <w:r>
          <w:tab/>
          <w:t>(* equal contribution)</w:t>
        </w:r>
      </w:moveTo>
    </w:p>
    <w:p w14:paraId="6BF055A1" w14:textId="77777777" w:rsidR="00051CE8" w:rsidRDefault="001A6A8D">
      <w:pPr>
        <w:pStyle w:val="Subtitle"/>
        <w:numPr>
          <w:ilvl w:val="0"/>
          <w:numId w:val="7"/>
        </w:numPr>
        <w:spacing w:afterLines="80" w:after="192"/>
        <w:ind w:left="187" w:hanging="187"/>
        <w:jc w:val="both"/>
        <w:pPrChange w:id="313" w:author="Nakul Bende" w:date="2016-04-07T17:39:00Z">
          <w:pPr>
            <w:pStyle w:val="Subtitle"/>
            <w:numPr>
              <w:numId w:val="7"/>
            </w:numPr>
            <w:ind w:left="180" w:hanging="180"/>
            <w:jc w:val="both"/>
          </w:pPr>
        </w:pPrChange>
      </w:pPr>
      <w:r w:rsidRPr="00EE1AF3">
        <w:rPr>
          <w:rFonts w:eastAsiaTheme="majorEastAsia" w:cstheme="majorBidi"/>
          <w:noProof/>
          <w:sz w:val="24"/>
          <w:szCs w:val="32"/>
          <w:rPrChange w:id="314" w:author="Nakul Bende" w:date="2016-03-29T08:52:00Z">
            <w:rPr>
              <w:rFonts w:eastAsiaTheme="majorEastAsia" w:cstheme="majorBidi"/>
              <w:b/>
              <w:noProof/>
              <w:sz w:val="24"/>
              <w:szCs w:val="32"/>
            </w:rPr>
          </w:rPrChange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3E2553" wp14:editId="42A1E69F">
                <wp:simplePos x="0" y="0"/>
                <wp:positionH relativeFrom="margin">
                  <wp:posOffset>4563745</wp:posOffset>
                </wp:positionH>
                <wp:positionV relativeFrom="page">
                  <wp:posOffset>123825</wp:posOffset>
                </wp:positionV>
                <wp:extent cx="1952625" cy="421005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421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66265" w14:textId="6DE7F00C" w:rsidR="001E0421" w:rsidRPr="00001F84" w:rsidRDefault="001E0421" w:rsidP="001E0421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7F7F7F" w:themeColor="text1" w:themeTint="80"/>
                              </w:rPr>
                            </w:pPr>
                            <w:r w:rsidRPr="00001F84">
                              <w:rPr>
                                <w:b/>
                                <w:color w:val="7F7F7F" w:themeColor="text1" w:themeTint="80"/>
                              </w:rPr>
                              <w:t>nbende@mail.pse.umass.edu</w:t>
                            </w:r>
                          </w:p>
                          <w:p w14:paraId="70B91382" w14:textId="6BA9F65B" w:rsidR="007215A0" w:rsidRPr="00001F84" w:rsidRDefault="007215A0" w:rsidP="001E0421">
                            <w:pPr>
                              <w:spacing w:after="0" w:line="240" w:lineRule="auto"/>
                              <w:jc w:val="right"/>
                              <w:rPr>
                                <w:b/>
                                <w:color w:val="7F7F7F" w:themeColor="text1" w:themeTint="80"/>
                              </w:rPr>
                            </w:pPr>
                            <w:r w:rsidRPr="00001F84">
                              <w:rPr>
                                <w:b/>
                                <w:color w:val="7F7F7F" w:themeColor="text1" w:themeTint="80"/>
                              </w:rPr>
                              <w:t xml:space="preserve"> 2/</w:t>
                            </w:r>
                            <w:del w:id="315" w:author="Nakul Bende" w:date="2016-03-24T12:26:00Z">
                              <w:r w:rsidRPr="00001F84" w:rsidDel="009C3BCD">
                                <w:rPr>
                                  <w:b/>
                                  <w:color w:val="7F7F7F" w:themeColor="text1" w:themeTint="80"/>
                                </w:rPr>
                                <w:delText>2</w:delText>
                              </w:r>
                            </w:del>
                            <w:ins w:id="316" w:author="Nakul Bende" w:date="2016-03-24T12:26:00Z">
                              <w:r w:rsidR="009C3BCD">
                                <w:rPr>
                                  <w:b/>
                                  <w:color w:val="7F7F7F" w:themeColor="text1" w:themeTint="80"/>
                                </w:rPr>
                                <w:t>3</w:t>
                              </w:r>
                            </w:ins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E2553" id="Text Box 3" o:spid="_x0000_s1029" type="#_x0000_t202" style="position:absolute;left:0;text-align:left;margin-left:359.35pt;margin-top:9.75pt;width:153.75pt;height:33.1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" filled="f" stroked="f">
                <v:textbox>
                  <w:txbxContent>
                    <w:p w14:paraId="3A966265" w14:textId="6DE7F00C" w:rsidR="001E0421" w:rsidRPr="00001F84" w:rsidRDefault="001E0421" w:rsidP="001E0421">
                      <w:pPr>
                        <w:spacing w:after="0" w:line="240" w:lineRule="auto"/>
                        <w:jc w:val="right"/>
                        <w:rPr>
                          <w:b/>
                          <w:color w:val="7F7F7F" w:themeColor="text1" w:themeTint="80"/>
                        </w:rPr>
                      </w:pPr>
                      <w:r w:rsidRPr="00001F84">
                        <w:rPr>
                          <w:b/>
                          <w:color w:val="7F7F7F" w:themeColor="text1" w:themeTint="80"/>
                        </w:rPr>
                        <w:t>nbende@mail.pse.umass.edu</w:t>
                      </w:r>
                    </w:p>
                    <w:p w14:paraId="70B91382" w14:textId="6BA9F65B" w:rsidR="007215A0" w:rsidRPr="00001F84" w:rsidRDefault="007215A0" w:rsidP="001E0421">
                      <w:pPr>
                        <w:spacing w:after="0" w:line="240" w:lineRule="auto"/>
                        <w:jc w:val="right"/>
                        <w:rPr>
                          <w:b/>
                          <w:color w:val="7F7F7F" w:themeColor="text1" w:themeTint="80"/>
                        </w:rPr>
                      </w:pPr>
                      <w:r w:rsidRPr="00001F84">
                        <w:rPr>
                          <w:b/>
                          <w:color w:val="7F7F7F" w:themeColor="text1" w:themeTint="80"/>
                        </w:rPr>
                        <w:t xml:space="preserve"> 2/</w:t>
                      </w:r>
                      <w:del w:id="317" w:author="Nakul Bende" w:date="2016-03-24T12:26:00Z">
                        <w:r w:rsidRPr="00001F84" w:rsidDel="009C3BCD">
                          <w:rPr>
                            <w:b/>
                            <w:color w:val="7F7F7F" w:themeColor="text1" w:themeTint="80"/>
                          </w:rPr>
                          <w:delText>2</w:delText>
                        </w:r>
                      </w:del>
                      <w:ins w:id="318" w:author="Nakul Bende" w:date="2016-03-24T12:26:00Z">
                        <w:r w:rsidR="009C3BCD">
                          <w:rPr>
                            <w:b/>
                            <w:color w:val="7F7F7F" w:themeColor="text1" w:themeTint="80"/>
                          </w:rPr>
                          <w:t>3</w:t>
                        </w:r>
                      </w:ins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moveTo w:id="317" w:author="Nakul Bende" w:date="2016-03-10T19:01:00Z">
        <w:r w:rsidR="00BF7553" w:rsidRPr="00EE1AF3">
          <w:rPr>
            <w:rPrChange w:id="318" w:author="Nakul Bende" w:date="2016-03-29T08:52:00Z">
              <w:rPr>
                <w:b/>
              </w:rPr>
            </w:rPrChange>
          </w:rPr>
          <w:t>N. P. Bende</w:t>
        </w:r>
        <w:r w:rsidR="00BF7553" w:rsidRPr="00120B97">
          <w:t xml:space="preserve">, R. C. Hayward and C. D. Santangelo, "Nonuniform growth and topological defects in the shaping of elastic sheets", </w:t>
        </w:r>
      </w:moveTo>
      <w:ins w:id="319" w:author="Nakul Bende" w:date="2016-04-03T15:10:00Z">
        <w:r w:rsidR="00C90CC2">
          <w:t xml:space="preserve">(2014) </w:t>
        </w:r>
      </w:ins>
      <w:moveTo w:id="320" w:author="Nakul Bende" w:date="2016-03-10T19:01:00Z">
        <w:r w:rsidR="00BF7553" w:rsidRPr="007769D4">
          <w:rPr>
            <w:i/>
          </w:rPr>
          <w:t>Soft Matter</w:t>
        </w:r>
        <w:r w:rsidR="00BF7553" w:rsidRPr="00120B97">
          <w:t>, doi: 10.1039/C4SM00845F</w:t>
        </w:r>
      </w:moveTo>
    </w:p>
    <w:p w14:paraId="3B41FE47" w14:textId="77777777" w:rsidR="00051CE8" w:rsidRDefault="00051CE8" w:rsidP="00051CE8">
      <w:pPr>
        <w:pStyle w:val="Subtitle"/>
        <w:numPr>
          <w:ilvl w:val="0"/>
          <w:numId w:val="7"/>
        </w:numPr>
        <w:spacing w:afterLines="80" w:after="192"/>
        <w:ind w:left="187" w:hanging="187"/>
        <w:jc w:val="both"/>
      </w:pPr>
      <w:ins w:id="321" w:author="Nakul Bende" w:date="2016-03-10T19:14:00Z">
        <w:r>
          <w:t>J</w:t>
        </w:r>
        <w:r w:rsidRPr="00D04ADE">
          <w:t>-H</w:t>
        </w:r>
        <w:r>
          <w:t>.</w:t>
        </w:r>
        <w:r w:rsidRPr="00D04ADE">
          <w:t xml:space="preserve"> Na, </w:t>
        </w:r>
        <w:r w:rsidRPr="00EE1AF3">
          <w:rPr>
            <w:rPrChange w:id="322" w:author="Nakul Bende" w:date="2016-03-29T08:52:00Z">
              <w:rPr>
                <w:b/>
              </w:rPr>
            </w:rPrChange>
          </w:rPr>
          <w:t>N. P. Bende</w:t>
        </w:r>
        <w:r w:rsidRPr="00D04ADE">
          <w:t>, J</w:t>
        </w:r>
        <w:r>
          <w:t>.</w:t>
        </w:r>
        <w:r w:rsidRPr="00D04ADE">
          <w:t xml:space="preserve"> Bae, C</w:t>
        </w:r>
        <w:r>
          <w:t>.</w:t>
        </w:r>
        <w:r w:rsidRPr="00D04ADE">
          <w:t xml:space="preserve"> D. Santangelo, and R</w:t>
        </w:r>
        <w:r>
          <w:t>.</w:t>
        </w:r>
        <w:r w:rsidRPr="00D04ADE">
          <w:t xml:space="preserve"> C. Hayward</w:t>
        </w:r>
        <w:r>
          <w:t>,</w:t>
        </w:r>
        <w:r w:rsidRPr="00D04ADE">
          <w:t xml:space="preserve"> </w:t>
        </w:r>
        <w:r>
          <w:t>“</w:t>
        </w:r>
        <w:r w:rsidRPr="00D04ADE">
          <w:t>Grayscale gel lithography for programmed buckling of non-Euclidean hydrogel plates</w:t>
        </w:r>
        <w:r>
          <w:t>”,</w:t>
        </w:r>
        <w:r w:rsidRPr="00D04ADE">
          <w:t xml:space="preserve"> </w:t>
        </w:r>
      </w:ins>
      <w:r w:rsidRPr="00051CE8">
        <w:t>(2016)</w:t>
      </w:r>
      <w:r>
        <w:rPr>
          <w:i/>
        </w:rPr>
        <w:t xml:space="preserve"> Soft Matter, </w:t>
      </w:r>
      <w:r w:rsidRPr="00051CE8">
        <w:t>doi: 10.1039/c6sm00714g</w:t>
      </w:r>
    </w:p>
    <w:p w14:paraId="6DC4C6DA" w14:textId="2ABB620B" w:rsidR="00051CE8" w:rsidRPr="00D04ADE" w:rsidRDefault="00051CE8">
      <w:pPr>
        <w:pStyle w:val="Subtitle"/>
        <w:numPr>
          <w:ilvl w:val="0"/>
          <w:numId w:val="7"/>
        </w:numPr>
        <w:spacing w:afterLines="80" w:after="192"/>
        <w:ind w:left="187" w:hanging="187"/>
        <w:jc w:val="both"/>
        <w:rPr>
          <w:ins w:id="323" w:author="Nakul Bende" w:date="2016-03-10T19:14:00Z"/>
          <w:rPrChange w:id="324" w:author="Nakul Bende" w:date="2016-03-10T19:14:00Z">
            <w:rPr>
              <w:ins w:id="325" w:author="Nakul Bende" w:date="2016-03-10T19:14:00Z"/>
              <w:i/>
            </w:rPr>
          </w:rPrChange>
        </w:rPr>
        <w:pPrChange w:id="326" w:author="Nakul Bende" w:date="2016-04-07T17:39:00Z">
          <w:pPr>
            <w:pStyle w:val="Subtitle"/>
            <w:numPr>
              <w:numId w:val="7"/>
            </w:numPr>
            <w:ind w:left="180" w:hanging="180"/>
            <w:jc w:val="both"/>
          </w:pPr>
        </w:pPrChange>
      </w:pPr>
      <w:ins w:id="327" w:author="Nakul Bende" w:date="2016-03-10T19:13:00Z">
        <w:r w:rsidRPr="00D04ADE">
          <w:t>Y</w:t>
        </w:r>
        <w:r>
          <w:t>.</w:t>
        </w:r>
        <w:r w:rsidRPr="00D04ADE">
          <w:t xml:space="preserve"> Zhou, A</w:t>
        </w:r>
        <w:r>
          <w:t>.</w:t>
        </w:r>
        <w:r w:rsidRPr="00D04ADE">
          <w:t xml:space="preserve"> W. Hauser, </w:t>
        </w:r>
        <w:r w:rsidRPr="00EE1AF3">
          <w:t>N. P. Bende</w:t>
        </w:r>
        <w:r w:rsidRPr="00D04ADE">
          <w:t>, M</w:t>
        </w:r>
        <w:r>
          <w:t>.</w:t>
        </w:r>
        <w:r w:rsidRPr="00D04ADE">
          <w:t xml:space="preserve"> G. Kuzyk, R</w:t>
        </w:r>
        <w:r>
          <w:t>.</w:t>
        </w:r>
        <w:r w:rsidRPr="00D04ADE">
          <w:t xml:space="preserve"> C. Hayward </w:t>
        </w:r>
      </w:ins>
      <w:ins w:id="328" w:author="Nakul Bende" w:date="2016-03-10T19:12:00Z">
        <w:r>
          <w:t>“</w:t>
        </w:r>
        <w:r w:rsidRPr="00D04ADE">
          <w:t xml:space="preserve">Waveguiding </w:t>
        </w:r>
      </w:ins>
      <w:ins w:id="329" w:author="Nakul Bende" w:date="2016-03-24T13:30:00Z">
        <w:r>
          <w:t>m</w:t>
        </w:r>
      </w:ins>
      <w:ins w:id="330" w:author="Nakul Bende" w:date="2016-03-10T19:12:00Z">
        <w:r w:rsidRPr="00D04ADE">
          <w:t xml:space="preserve">icroactuators </w:t>
        </w:r>
      </w:ins>
      <w:ins w:id="331" w:author="Nakul Bende" w:date="2016-03-24T13:30:00Z">
        <w:r>
          <w:t>b</w:t>
        </w:r>
      </w:ins>
      <w:ins w:id="332" w:author="Nakul Bende" w:date="2016-03-10T19:12:00Z">
        <w:r w:rsidRPr="00D04ADE">
          <w:t xml:space="preserve">ased on a </w:t>
        </w:r>
      </w:ins>
      <w:ins w:id="333" w:author="Nakul Bende" w:date="2016-03-24T13:30:00Z">
        <w:r>
          <w:t>p</w:t>
        </w:r>
      </w:ins>
      <w:ins w:id="334" w:author="Nakul Bende" w:date="2016-03-10T19:12:00Z">
        <w:r w:rsidRPr="00D04ADE">
          <w:t xml:space="preserve">hotothermally </w:t>
        </w:r>
      </w:ins>
      <w:ins w:id="335" w:author="Nakul Bende" w:date="2016-03-24T13:30:00Z">
        <w:r>
          <w:t>r</w:t>
        </w:r>
      </w:ins>
      <w:ins w:id="336" w:author="Nakul Bende" w:date="2016-03-10T19:12:00Z">
        <w:r w:rsidRPr="00D04ADE">
          <w:t xml:space="preserve">esponsive </w:t>
        </w:r>
      </w:ins>
      <w:ins w:id="337" w:author="Nakul Bende" w:date="2016-03-24T13:30:00Z">
        <w:r>
          <w:t>n</w:t>
        </w:r>
      </w:ins>
      <w:ins w:id="338" w:author="Nakul Bende" w:date="2016-03-10T19:12:00Z">
        <w:r>
          <w:t>anocomposite h</w:t>
        </w:r>
        <w:r w:rsidRPr="00D04ADE">
          <w:t>ydrogel</w:t>
        </w:r>
        <w:r>
          <w:t>”</w:t>
        </w:r>
      </w:ins>
      <w:ins w:id="339" w:author="Nakul Bende" w:date="2016-03-10T19:13:00Z">
        <w:r>
          <w:t xml:space="preserve">, </w:t>
        </w:r>
      </w:ins>
      <w:r>
        <w:t xml:space="preserve">(2016) </w:t>
      </w:r>
      <w:r w:rsidRPr="00051CE8">
        <w:rPr>
          <w:i/>
        </w:rPr>
        <w:t>Advance Functional Materials</w:t>
      </w:r>
      <w:r>
        <w:rPr>
          <w:i/>
        </w:rPr>
        <w:t>,</w:t>
      </w:r>
      <w:r>
        <w:t xml:space="preserve"> </w:t>
      </w:r>
      <w:r w:rsidR="00B773AC" w:rsidRPr="00B773AC">
        <w:t>10.1002/adfm.201601569</w:t>
      </w:r>
    </w:p>
    <w:p w14:paraId="576EC1AA" w14:textId="6F7A5D43" w:rsidR="00D04ADE" w:rsidRPr="004147CC" w:rsidRDefault="00BF7553">
      <w:pPr>
        <w:pStyle w:val="Subtitle"/>
        <w:numPr>
          <w:ilvl w:val="0"/>
          <w:numId w:val="7"/>
        </w:numPr>
        <w:spacing w:afterLines="80" w:after="192"/>
        <w:ind w:left="187" w:hanging="187"/>
        <w:jc w:val="both"/>
        <w:rPr>
          <w:ins w:id="340" w:author="Nakul Bende" w:date="2016-03-10T19:14:00Z"/>
        </w:rPr>
        <w:pPrChange w:id="341" w:author="Nakul Bende" w:date="2016-04-07T17:39:00Z">
          <w:pPr>
            <w:pStyle w:val="ListParagraph"/>
            <w:numPr>
              <w:numId w:val="7"/>
            </w:numPr>
            <w:tabs>
              <w:tab w:val="right" w:pos="10800"/>
            </w:tabs>
            <w:ind w:left="180" w:hanging="180"/>
          </w:pPr>
        </w:pPrChange>
      </w:pPr>
      <w:moveTo w:id="342" w:author="Nakul Bende" w:date="2016-03-10T19:01:00Z">
        <w:del w:id="343" w:author="Nakul Bende" w:date="2016-04-03T15:10:00Z">
          <w:r w:rsidRPr="00120B97" w:rsidDel="00C90CC2">
            <w:delText>, 2014</w:delText>
          </w:r>
        </w:del>
      </w:moveTo>
      <w:ins w:id="344" w:author="Nakul Bende" w:date="2016-03-29T09:06:00Z">
        <w:r w:rsidR="007769D4" w:rsidRPr="00120B97">
          <w:t>E. Esmizadeh, M. Moghri, M. R. Saeb, M. M</w:t>
        </w:r>
      </w:ins>
      <w:ins w:id="345" w:author="Nakul Bende" w:date="2016-04-03T15:09:00Z">
        <w:r w:rsidR="00C90CC2">
          <w:t>.</w:t>
        </w:r>
      </w:ins>
      <w:ins w:id="346" w:author="Nakul Bende" w:date="2016-03-29T09:06:00Z">
        <w:r w:rsidR="007769D4" w:rsidRPr="00120B97">
          <w:t xml:space="preserve"> Nia, N. Nobakht, </w:t>
        </w:r>
        <w:r w:rsidR="007769D4" w:rsidRPr="00216AC0">
          <w:t>N. P. Bende</w:t>
        </w:r>
        <w:r w:rsidR="007769D4" w:rsidRPr="00120B97">
          <w:t>, "Application of Taguchi approach in describing the mechanical properties and thermal decomposition behavior of poly (vinyl chloride)/clay nanocomposites: Highlighting the Role of organic modifier</w:t>
        </w:r>
        <w:r w:rsidR="00C90CC2">
          <w:t xml:space="preserve">", </w:t>
        </w:r>
      </w:ins>
      <w:ins w:id="347" w:author="Nakul Bende" w:date="2016-04-03T15:11:00Z">
        <w:r w:rsidR="00C90CC2">
          <w:t>(</w:t>
        </w:r>
        <w:r w:rsidR="00C90CC2" w:rsidRPr="00120B97">
          <w:t>2014</w:t>
        </w:r>
        <w:r w:rsidR="00C90CC2">
          <w:t xml:space="preserve">) </w:t>
        </w:r>
      </w:ins>
      <w:ins w:id="348" w:author="Nakul Bende" w:date="2016-03-29T09:06:00Z">
        <w:r w:rsidR="007769D4" w:rsidRPr="00051CE8">
          <w:rPr>
            <w:i/>
          </w:rPr>
          <w:t>Journal of Vinyl and Additive Technology</w:t>
        </w:r>
        <w:r w:rsidR="00C90CC2">
          <w:t>, doi: 10.1002/vnl.21395</w:t>
        </w:r>
      </w:ins>
      <w:r w:rsidR="009C3BC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65486B" wp14:editId="58193934">
                <wp:simplePos x="0" y="0"/>
                <wp:positionH relativeFrom="margin">
                  <wp:posOffset>-114300</wp:posOffset>
                </wp:positionH>
                <wp:positionV relativeFrom="topMargin">
                  <wp:posOffset>123825</wp:posOffset>
                </wp:positionV>
                <wp:extent cx="1047750" cy="26733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67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01417" w14:textId="621822F9" w:rsidR="007215A0" w:rsidRPr="00001F84" w:rsidRDefault="007215A0">
                            <w:pPr>
                              <w:rPr>
                                <w:b/>
                                <w:color w:val="7F7F7F" w:themeColor="text1" w:themeTint="80"/>
                              </w:rPr>
                            </w:pPr>
                            <w:r w:rsidRPr="00001F84">
                              <w:rPr>
                                <w:b/>
                                <w:color w:val="7F7F7F" w:themeColor="text1" w:themeTint="80"/>
                              </w:rPr>
                              <w:t>Nakul Bende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65486B" id="_x0000_s1030" type="#_x0000_t202" style="position:absolute;left:0;text-align:left;margin-left:-9pt;margin-top:9.75pt;width:82.5pt;height:21.0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" filled="f" stroked="f">
                <v:textbox>
                  <w:txbxContent>
                    <w:p w14:paraId="5C401417" w14:textId="621822F9" w:rsidR="007215A0" w:rsidRPr="00001F84" w:rsidRDefault="007215A0">
                      <w:pPr>
                        <w:rPr>
                          <w:b/>
                          <w:color w:val="7F7F7F" w:themeColor="text1" w:themeTint="80"/>
                        </w:rPr>
                      </w:pPr>
                      <w:r w:rsidRPr="00001F84">
                        <w:rPr>
                          <w:b/>
                          <w:color w:val="7F7F7F" w:themeColor="text1" w:themeTint="80"/>
                        </w:rPr>
                        <w:t>Nakul Bende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8BAF9EE" w14:textId="3B128805" w:rsidR="00D04ADE" w:rsidRPr="00BF7553" w:rsidDel="007769D4" w:rsidRDefault="00BF7553">
      <w:pPr>
        <w:pStyle w:val="Subtitle"/>
        <w:numPr>
          <w:ilvl w:val="0"/>
          <w:numId w:val="7"/>
        </w:numPr>
        <w:spacing w:afterLines="80" w:after="192"/>
        <w:ind w:left="187" w:hanging="187"/>
        <w:jc w:val="both"/>
        <w:rPr>
          <w:del w:id="349" w:author="Nakul Bende" w:date="2016-03-29T09:06:00Z"/>
          <w:moveTo w:id="350" w:author="Nakul Bende" w:date="2016-03-10T19:01:00Z"/>
        </w:rPr>
        <w:pPrChange w:id="351" w:author="Nakul Bende" w:date="2016-04-07T17:39:00Z">
          <w:pPr>
            <w:pStyle w:val="Subtitle"/>
            <w:numPr>
              <w:numId w:val="7"/>
            </w:numPr>
            <w:ind w:left="180" w:hanging="180"/>
            <w:jc w:val="both"/>
          </w:pPr>
        </w:pPrChange>
      </w:pPr>
      <w:ins w:id="352" w:author="Nakul Bende" w:date="2016-03-10T19:03:00Z">
        <w:r>
          <w:t>J</w:t>
        </w:r>
      </w:ins>
      <w:ins w:id="353" w:author="Nakul Bende" w:date="2016-03-10T19:04:00Z">
        <w:r>
          <w:t>.</w:t>
        </w:r>
      </w:ins>
      <w:ins w:id="354" w:author="Nakul Bende" w:date="2016-03-10T19:03:00Z">
        <w:r>
          <w:t xml:space="preserve"> Bae, </w:t>
        </w:r>
      </w:ins>
      <w:ins w:id="355" w:author="Nakul Bende" w:date="2016-03-24T12:28:00Z">
        <w:r w:rsidR="00467ED1" w:rsidRPr="00EE1AF3">
          <w:rPr>
            <w:rPrChange w:id="356" w:author="Nakul Bende" w:date="2016-03-29T08:52:00Z">
              <w:rPr>
                <w:b/>
              </w:rPr>
            </w:rPrChange>
          </w:rPr>
          <w:t>N. P. Bende</w:t>
        </w:r>
        <w:r w:rsidR="00467ED1">
          <w:t xml:space="preserve">, </w:t>
        </w:r>
      </w:ins>
      <w:ins w:id="357" w:author="Nakul Bende" w:date="2016-03-10T19:03:00Z">
        <w:r>
          <w:t>A</w:t>
        </w:r>
      </w:ins>
      <w:ins w:id="358" w:author="Nakul Bende" w:date="2016-03-10T19:04:00Z">
        <w:r>
          <w:t>.</w:t>
        </w:r>
      </w:ins>
      <w:ins w:id="359" w:author="Nakul Bende" w:date="2016-03-10T19:03:00Z">
        <w:r>
          <w:t xml:space="preserve"> A. Evans, J-H</w:t>
        </w:r>
      </w:ins>
      <w:ins w:id="360" w:author="Nakul Bende" w:date="2016-03-10T19:04:00Z">
        <w:r>
          <w:t>.</w:t>
        </w:r>
      </w:ins>
      <w:ins w:id="361" w:author="Nakul Bende" w:date="2016-03-10T19:03:00Z">
        <w:r>
          <w:t xml:space="preserve"> Na, C</w:t>
        </w:r>
      </w:ins>
      <w:ins w:id="362" w:author="Nakul Bende" w:date="2016-03-10T19:04:00Z">
        <w:r>
          <w:t>.</w:t>
        </w:r>
      </w:ins>
      <w:ins w:id="363" w:author="Nakul Bende" w:date="2016-03-10T19:03:00Z">
        <w:r>
          <w:t xml:space="preserve"> D. Santangelo, R</w:t>
        </w:r>
      </w:ins>
      <w:ins w:id="364" w:author="Nakul Bende" w:date="2016-03-10T19:04:00Z">
        <w:r>
          <w:t>.</w:t>
        </w:r>
      </w:ins>
      <w:ins w:id="365" w:author="Nakul Bende" w:date="2016-03-10T19:03:00Z">
        <w:r>
          <w:t xml:space="preserve"> C. Hayward, </w:t>
        </w:r>
      </w:ins>
      <w:ins w:id="366" w:author="Nakul Bende" w:date="2016-03-10T19:02:00Z">
        <w:r>
          <w:t>“</w:t>
        </w:r>
        <w:r w:rsidRPr="00BF7553">
          <w:t>Programmable and reversible assembly of soft capillary multipoles</w:t>
        </w:r>
        <w:r>
          <w:t xml:space="preserve">”, </w:t>
        </w:r>
        <w:r w:rsidRPr="00D04ADE">
          <w:rPr>
            <w:i/>
            <w:rPrChange w:id="367" w:author="Nakul Bende" w:date="2016-03-10T19:14:00Z">
              <w:rPr/>
            </w:rPrChange>
          </w:rPr>
          <w:t xml:space="preserve">In </w:t>
        </w:r>
      </w:ins>
      <w:ins w:id="368" w:author="Nakul Bende" w:date="2016-03-10T19:05:00Z">
        <w:r w:rsidR="00D04ADE" w:rsidRPr="00D04ADE">
          <w:rPr>
            <w:i/>
          </w:rPr>
          <w:t>preparation</w:t>
        </w:r>
      </w:ins>
    </w:p>
    <w:p w14:paraId="6E37BDF9" w14:textId="086A273E" w:rsidR="00BF7553" w:rsidRPr="00120B97" w:rsidDel="006D13C1" w:rsidRDefault="00BF7553">
      <w:pPr>
        <w:pStyle w:val="Subtitle"/>
        <w:numPr>
          <w:ilvl w:val="0"/>
          <w:numId w:val="7"/>
        </w:numPr>
        <w:spacing w:afterLines="80" w:after="192"/>
        <w:ind w:left="0" w:hanging="187"/>
        <w:jc w:val="both"/>
        <w:rPr>
          <w:del w:id="369" w:author="Nakul Bende" w:date="2016-03-10T19:16:00Z"/>
          <w:moveTo w:id="370" w:author="Nakul Bende" w:date="2016-03-10T19:01:00Z"/>
        </w:rPr>
        <w:pPrChange w:id="371" w:author="Nakul Bende" w:date="2016-04-07T17:39:00Z">
          <w:pPr>
            <w:pStyle w:val="Subtitle"/>
            <w:numPr>
              <w:numId w:val="7"/>
            </w:numPr>
            <w:ind w:left="180" w:hanging="180"/>
            <w:jc w:val="both"/>
          </w:pPr>
        </w:pPrChange>
      </w:pPr>
      <w:moveTo w:id="372" w:author="Nakul Bende" w:date="2016-03-10T19:01:00Z">
        <w:del w:id="373" w:author="Nakul Bende" w:date="2016-03-29T09:06:00Z">
          <w:r w:rsidRPr="00120B97" w:rsidDel="007769D4">
            <w:delText xml:space="preserve">E. Esmizadeh, M. Moghri, M. R. Saeb, M. Mohsen Nia, N. Nobakht, </w:delText>
          </w:r>
          <w:r w:rsidRPr="00EE1AF3" w:rsidDel="007769D4">
            <w:rPr>
              <w:rPrChange w:id="374" w:author="Nakul Bende" w:date="2016-03-29T08:52:00Z">
                <w:rPr>
                  <w:b/>
                </w:rPr>
              </w:rPrChange>
            </w:rPr>
            <w:delText>N. P. Bende</w:delText>
          </w:r>
          <w:r w:rsidRPr="00120B97" w:rsidDel="007769D4">
            <w:delText xml:space="preserve">, "Application of Taguchi approach in describing the mechanical properties and thermal decomposition behavior of poly (vinyl chloride)/clay nanocomposites: Highlighting the Role of organic modifier", </w:delText>
          </w:r>
          <w:r w:rsidRPr="007769D4" w:rsidDel="007769D4">
            <w:rPr>
              <w:i/>
            </w:rPr>
            <w:delText>Journal of Vinyl and Additive Technology</w:delText>
          </w:r>
          <w:r w:rsidRPr="00120B97" w:rsidDel="007769D4">
            <w:delText>, doi: 10.1002/vnl.21395, 2014</w:delText>
          </w:r>
        </w:del>
      </w:moveTo>
    </w:p>
    <w:moveToRangeEnd w:id="297"/>
    <w:p w14:paraId="42950E3F" w14:textId="77777777" w:rsidR="00BF7553" w:rsidRPr="003C6B0E" w:rsidRDefault="00BF7553">
      <w:pPr>
        <w:pStyle w:val="Subtitle"/>
        <w:numPr>
          <w:ilvl w:val="0"/>
          <w:numId w:val="7"/>
        </w:numPr>
        <w:spacing w:afterLines="80" w:after="192"/>
        <w:ind w:left="187" w:hanging="187"/>
        <w:jc w:val="both"/>
        <w:pPrChange w:id="375" w:author="Nakul Bende" w:date="2016-04-07T17:39:00Z">
          <w:pPr>
            <w:pStyle w:val="ListParagraph"/>
            <w:numPr>
              <w:numId w:val="18"/>
            </w:numPr>
            <w:ind w:left="270" w:hanging="270"/>
            <w:jc w:val="both"/>
          </w:pPr>
        </w:pPrChange>
      </w:pPr>
    </w:p>
    <w:p w14:paraId="15C77FE9" w14:textId="480089F4" w:rsidR="00D94F0D" w:rsidRPr="00120B97" w:rsidRDefault="00EE4E61" w:rsidP="00D94F0D">
      <w:pPr>
        <w:pStyle w:val="Heading1"/>
        <w:pBdr>
          <w:bottom w:val="single" w:sz="4" w:space="1" w:color="auto"/>
        </w:pBdr>
        <w:jc w:val="both"/>
        <w:rPr>
          <w:moveTo w:id="376" w:author="Nakul Bende" w:date="2016-03-10T19:17:00Z"/>
        </w:rPr>
      </w:pPr>
      <w:ins w:id="377" w:author="Nakul Bende" w:date="2016-03-24T12:58:00Z">
        <w:r>
          <w:t xml:space="preserve">SELECTED </w:t>
        </w:r>
      </w:ins>
      <w:moveToRangeStart w:id="378" w:author="Nakul Bende" w:date="2016-03-10T19:17:00Z" w:name="move445400796"/>
      <w:moveTo w:id="379" w:author="Nakul Bende" w:date="2016-03-10T19:17:00Z">
        <w:del w:id="380" w:author="Nakul Bende" w:date="2016-03-10T19:18:00Z">
          <w:r w:rsidR="00D94F0D" w:rsidDel="00D94F0D">
            <w:delText>CONFERENCES, MEETINGS</w:delText>
          </w:r>
        </w:del>
      </w:moveTo>
      <w:ins w:id="381" w:author="Nakul Bende" w:date="2016-03-10T19:18:00Z">
        <w:r w:rsidR="00D94F0D">
          <w:t>PRESENTATIONS</w:t>
        </w:r>
      </w:ins>
    </w:p>
    <w:p w14:paraId="2BCCFD16" w14:textId="7CE30A74" w:rsidR="00200C55" w:rsidRDefault="00D94F0D">
      <w:pPr>
        <w:pStyle w:val="Subtitle"/>
        <w:numPr>
          <w:ilvl w:val="0"/>
          <w:numId w:val="11"/>
        </w:numPr>
        <w:tabs>
          <w:tab w:val="right" w:pos="10080"/>
        </w:tabs>
        <w:ind w:left="274" w:hanging="274"/>
        <w:jc w:val="both"/>
        <w:rPr>
          <w:ins w:id="382" w:author="Nakul Bende" w:date="2016-03-12T12:29:00Z"/>
        </w:rPr>
        <w:pPrChange w:id="383" w:author="Nakul Bende" w:date="2016-04-03T15:19:00Z">
          <w:pPr>
            <w:pStyle w:val="Subtitle"/>
            <w:numPr>
              <w:numId w:val="11"/>
            </w:numPr>
            <w:ind w:left="1440" w:hanging="360"/>
            <w:jc w:val="both"/>
          </w:pPr>
        </w:pPrChange>
      </w:pPr>
      <w:ins w:id="384" w:author="Nakul Bende" w:date="2016-03-10T19:21:00Z">
        <w:r>
          <w:t>“</w:t>
        </w:r>
        <w:r w:rsidRPr="00D94F0D">
          <w:t>How do bendy straws bend? A study of re-configurability of multi-stable corrugated shells</w:t>
        </w:r>
        <w:r>
          <w:t xml:space="preserve">” </w:t>
        </w:r>
      </w:ins>
      <w:ins w:id="385" w:author="Nakul Bende" w:date="2016-03-10T19:19:00Z">
        <w:r>
          <w:t xml:space="preserve">Oral presentation, </w:t>
        </w:r>
      </w:ins>
      <w:ins w:id="386" w:author="Nakul Bende" w:date="2016-03-10T19:18:00Z">
        <w:r w:rsidRPr="00200C55">
          <w:rPr>
            <w:i/>
            <w:rPrChange w:id="387" w:author="Nakul Bende" w:date="2016-03-12T12:29:00Z">
              <w:rPr/>
            </w:rPrChange>
          </w:rPr>
          <w:t>American Physical Society</w:t>
        </w:r>
        <w:r>
          <w:t>, March M</w:t>
        </w:r>
        <w:r w:rsidRPr="00120B97">
          <w:t xml:space="preserve">eeting, </w:t>
        </w:r>
        <w:r>
          <w:t>Baltimore, MD</w:t>
        </w:r>
      </w:ins>
      <w:ins w:id="388" w:author="Nakul Bende" w:date="2016-04-03T15:16:00Z">
        <w:r w:rsidR="00DF1F2F">
          <w:tab/>
          <w:t>2016</w:t>
        </w:r>
      </w:ins>
    </w:p>
    <w:p w14:paraId="22B3FEF8" w14:textId="6B1EC8FE" w:rsidR="00200C55" w:rsidRPr="00200C55" w:rsidRDefault="00200C55">
      <w:pPr>
        <w:pStyle w:val="Subtitle"/>
        <w:numPr>
          <w:ilvl w:val="0"/>
          <w:numId w:val="11"/>
        </w:numPr>
        <w:tabs>
          <w:tab w:val="right" w:pos="10080"/>
        </w:tabs>
        <w:ind w:left="274" w:hanging="274"/>
        <w:jc w:val="both"/>
        <w:rPr>
          <w:ins w:id="389" w:author="Nakul Bende" w:date="2016-03-10T19:18:00Z"/>
        </w:rPr>
        <w:pPrChange w:id="390" w:author="Nakul Bende" w:date="2016-04-03T15:19:00Z">
          <w:pPr>
            <w:pStyle w:val="Subtitle"/>
            <w:numPr>
              <w:numId w:val="11"/>
            </w:numPr>
            <w:ind w:left="1440" w:hanging="360"/>
            <w:jc w:val="both"/>
          </w:pPr>
        </w:pPrChange>
      </w:pPr>
      <w:ins w:id="391" w:author="Nakul Bende" w:date="2016-03-12T12:27:00Z">
        <w:r>
          <w:t>“</w:t>
        </w:r>
        <w:r w:rsidRPr="00200C55">
          <w:t>Geometrically controlled snapping transitions in shells with curved creases</w:t>
        </w:r>
        <w:r>
          <w:t xml:space="preserve">”, Poster, </w:t>
        </w:r>
      </w:ins>
      <w:ins w:id="392" w:author="Nakul Bende" w:date="2016-03-12T12:28:00Z">
        <w:r w:rsidRPr="00200C55">
          <w:rPr>
            <w:i/>
            <w:rPrChange w:id="393" w:author="Nakul Bende" w:date="2016-03-12T12:29:00Z">
              <w:rPr/>
            </w:rPrChange>
          </w:rPr>
          <w:t>Center for UMass/Industry Research on Polymers</w:t>
        </w:r>
        <w:r>
          <w:t>, Polymer event</w:t>
        </w:r>
      </w:ins>
      <w:ins w:id="394" w:author="Nakul Bende" w:date="2016-03-12T12:29:00Z">
        <w:r>
          <w:t>, Amherst, MA</w:t>
        </w:r>
      </w:ins>
      <w:ins w:id="395" w:author="Nakul Bende" w:date="2016-04-03T15:16:00Z">
        <w:r w:rsidR="00DF1F2F">
          <w:tab/>
          <w:t>2015</w:t>
        </w:r>
      </w:ins>
    </w:p>
    <w:p w14:paraId="2182C4B8" w14:textId="312E03A0" w:rsidR="00D94F0D" w:rsidRPr="00120B97" w:rsidRDefault="00D94F0D">
      <w:pPr>
        <w:pStyle w:val="Subtitle"/>
        <w:numPr>
          <w:ilvl w:val="0"/>
          <w:numId w:val="11"/>
        </w:numPr>
        <w:tabs>
          <w:tab w:val="right" w:pos="10080"/>
        </w:tabs>
        <w:ind w:left="274" w:hanging="274"/>
        <w:jc w:val="both"/>
        <w:rPr>
          <w:moveTo w:id="396" w:author="Nakul Bende" w:date="2016-03-10T19:17:00Z"/>
        </w:rPr>
        <w:pPrChange w:id="397" w:author="Nakul Bende" w:date="2016-04-03T15:19:00Z">
          <w:pPr>
            <w:pStyle w:val="Subtitle"/>
            <w:numPr>
              <w:numId w:val="11"/>
            </w:numPr>
            <w:ind w:left="270" w:hanging="270"/>
            <w:jc w:val="both"/>
          </w:pPr>
        </w:pPrChange>
      </w:pPr>
      <w:ins w:id="398" w:author="Nakul Bende" w:date="2016-03-10T19:22:00Z">
        <w:r>
          <w:t>“</w:t>
        </w:r>
      </w:ins>
      <w:ins w:id="399" w:author="Nakul Bende" w:date="2016-03-10T19:23:00Z">
        <w:r w:rsidRPr="00D94F0D">
          <w:t>Folding of non-Euclidean curved shells</w:t>
        </w:r>
        <w:r>
          <w:t xml:space="preserve">” </w:t>
        </w:r>
      </w:ins>
      <w:ins w:id="400" w:author="Nakul Bende" w:date="2016-03-10T19:21:00Z">
        <w:r>
          <w:t xml:space="preserve">Oral presentation, </w:t>
        </w:r>
      </w:ins>
      <w:moveTo w:id="401" w:author="Nakul Bende" w:date="2016-03-10T19:17:00Z">
        <w:r w:rsidRPr="00D94F0D">
          <w:rPr>
            <w:i/>
            <w:rPrChange w:id="402" w:author="Nakul Bende" w:date="2016-03-10T19:21:00Z">
              <w:rPr/>
            </w:rPrChange>
          </w:rPr>
          <w:t>American Physical Society</w:t>
        </w:r>
        <w:r w:rsidRPr="00120B97">
          <w:t xml:space="preserve">, </w:t>
        </w:r>
        <w:del w:id="403" w:author="Nakul Bende" w:date="2016-03-10T19:21:00Z">
          <w:r w:rsidRPr="00120B97" w:rsidDel="00D94F0D">
            <w:delText>2015</w:delText>
          </w:r>
          <w:r w:rsidDel="00D94F0D">
            <w:delText xml:space="preserve">, </w:delText>
          </w:r>
        </w:del>
        <w:r>
          <w:t>March M</w:t>
        </w:r>
        <w:r w:rsidRPr="00120B97">
          <w:t>eeting</w:t>
        </w:r>
      </w:moveTo>
      <w:ins w:id="404" w:author="Nakul Bende" w:date="2016-04-03T15:16:00Z">
        <w:r w:rsidR="00DF1F2F">
          <w:t>,</w:t>
        </w:r>
      </w:ins>
      <w:moveTo w:id="405" w:author="Nakul Bende" w:date="2016-03-10T19:17:00Z">
        <w:del w:id="406" w:author="Nakul Bende" w:date="2016-04-03T15:16:00Z">
          <w:r w:rsidRPr="00120B97" w:rsidDel="00DF1F2F">
            <w:delText>,</w:delText>
          </w:r>
        </w:del>
        <w:r w:rsidRPr="00120B97">
          <w:t xml:space="preserve"> San Antonio</w:t>
        </w:r>
        <w:r>
          <w:t>, TX</w:t>
        </w:r>
      </w:moveTo>
      <w:ins w:id="407" w:author="Nakul Bende" w:date="2016-04-03T15:16:00Z">
        <w:r w:rsidR="00DF1F2F">
          <w:tab/>
        </w:r>
        <w:r w:rsidR="00DF1F2F" w:rsidRPr="00120B97">
          <w:t>2015</w:t>
        </w:r>
      </w:ins>
      <w:moveTo w:id="408" w:author="Nakul Bende" w:date="2016-03-10T19:17:00Z">
        <w:del w:id="409" w:author="Nakul Bende" w:date="2016-03-10T19:21:00Z">
          <w:r w:rsidRPr="00120B97" w:rsidDel="00D94F0D">
            <w:delText xml:space="preserve">: </w:delText>
          </w:r>
          <w:r w:rsidDel="00D94F0D">
            <w:delText>Oral presentation</w:delText>
          </w:r>
        </w:del>
      </w:moveTo>
    </w:p>
    <w:p w14:paraId="4BBC1B84" w14:textId="4ADE3A14" w:rsidR="006A7E9C" w:rsidRPr="006A7E9C" w:rsidRDefault="009D1AC4">
      <w:pPr>
        <w:pStyle w:val="Subtitle"/>
        <w:numPr>
          <w:ilvl w:val="0"/>
          <w:numId w:val="11"/>
        </w:numPr>
        <w:tabs>
          <w:tab w:val="right" w:pos="10080"/>
        </w:tabs>
        <w:ind w:left="274" w:hanging="274"/>
        <w:jc w:val="both"/>
        <w:rPr>
          <w:ins w:id="410" w:author="Nakul Bende" w:date="2016-03-28T15:13:00Z"/>
          <w:i/>
          <w:szCs w:val="24"/>
          <w:rPrChange w:id="411" w:author="Nakul Bende" w:date="2016-03-28T15:13:00Z">
            <w:rPr>
              <w:ins w:id="412" w:author="Nakul Bende" w:date="2016-03-28T15:13:00Z"/>
            </w:rPr>
          </w:rPrChange>
        </w:rPr>
        <w:pPrChange w:id="413" w:author="Nakul Bende" w:date="2016-04-03T15:19:00Z">
          <w:pPr>
            <w:jc w:val="both"/>
          </w:pPr>
        </w:pPrChange>
      </w:pPr>
      <w:ins w:id="414" w:author="Nakul Bende" w:date="2016-03-12T12:20:00Z">
        <w:r>
          <w:t>“</w:t>
        </w:r>
        <w:r w:rsidRPr="009D1AC4">
          <w:t>Snap-through folding of non-Euclidean polymer shells</w:t>
        </w:r>
        <w:r>
          <w:t xml:space="preserve">”, </w:t>
        </w:r>
      </w:ins>
      <w:ins w:id="415" w:author="Nakul Bende" w:date="2016-03-12T12:21:00Z">
        <w:r>
          <w:t xml:space="preserve">Poster, </w:t>
        </w:r>
      </w:ins>
      <w:moveTo w:id="416" w:author="Nakul Bende" w:date="2016-03-10T19:17:00Z">
        <w:r w:rsidR="00D94F0D" w:rsidRPr="006A7E9C">
          <w:rPr>
            <w:i/>
            <w:rPrChange w:id="417" w:author="Nakul Bende" w:date="2016-03-28T15:13:00Z">
              <w:rPr/>
            </w:rPrChange>
          </w:rPr>
          <w:t xml:space="preserve">MIT Polymer Day </w:t>
        </w:r>
        <w:del w:id="418" w:author="Nakul Bende" w:date="2016-04-03T15:16:00Z">
          <w:r w:rsidR="00D94F0D" w:rsidRPr="006A7E9C" w:rsidDel="00DF1F2F">
            <w:rPr>
              <w:i/>
              <w:rPrChange w:id="419" w:author="Nakul Bende" w:date="2016-03-28T15:13:00Z">
                <w:rPr/>
              </w:rPrChange>
            </w:rPr>
            <w:delText>2015</w:delText>
          </w:r>
        </w:del>
      </w:moveTo>
      <w:ins w:id="420" w:author="Nakul Bende" w:date="2016-04-03T15:16:00Z">
        <w:r w:rsidR="00DF1F2F">
          <w:t>,</w:t>
        </w:r>
      </w:ins>
      <w:moveTo w:id="421" w:author="Nakul Bende" w:date="2016-03-10T19:17:00Z">
        <w:del w:id="422" w:author="Nakul Bende" w:date="2016-04-03T15:16:00Z">
          <w:r w:rsidR="00D94F0D" w:rsidRPr="00120B97" w:rsidDel="00DF1F2F">
            <w:delText>,</w:delText>
          </w:r>
        </w:del>
        <w:r w:rsidR="00D94F0D" w:rsidRPr="00120B97">
          <w:t xml:space="preserve"> Cambridge</w:t>
        </w:r>
        <w:r w:rsidR="00D94F0D">
          <w:t>, MA</w:t>
        </w:r>
      </w:moveTo>
      <w:ins w:id="423" w:author="Nakul Bende" w:date="2016-04-03T15:16:00Z">
        <w:r w:rsidR="00DF1F2F">
          <w:tab/>
        </w:r>
        <w:r w:rsidR="00DF1F2F" w:rsidRPr="00DF1F2F">
          <w:rPr>
            <w:rPrChange w:id="424" w:author="Nakul Bende" w:date="2016-04-03T15:18:00Z">
              <w:rPr>
                <w:i/>
              </w:rPr>
            </w:rPrChange>
          </w:rPr>
          <w:t>2015</w:t>
        </w:r>
      </w:ins>
    </w:p>
    <w:p w14:paraId="6BD0497C" w14:textId="228395FF" w:rsidR="006A7E9C" w:rsidRPr="006A7E9C" w:rsidRDefault="006A7E9C">
      <w:pPr>
        <w:pStyle w:val="Subtitle"/>
        <w:numPr>
          <w:ilvl w:val="0"/>
          <w:numId w:val="11"/>
        </w:numPr>
        <w:tabs>
          <w:tab w:val="right" w:pos="10080"/>
        </w:tabs>
        <w:ind w:left="274" w:hanging="274"/>
        <w:jc w:val="both"/>
        <w:rPr>
          <w:ins w:id="425" w:author="Nakul Bende" w:date="2016-03-28T15:13:00Z"/>
          <w:i/>
          <w:szCs w:val="24"/>
        </w:rPr>
        <w:pPrChange w:id="426" w:author="Nakul Bende" w:date="2016-04-03T15:19:00Z">
          <w:pPr>
            <w:jc w:val="both"/>
          </w:pPr>
        </w:pPrChange>
      </w:pPr>
      <w:ins w:id="427" w:author="Nakul Bende" w:date="2016-03-28T15:13:00Z">
        <w:r>
          <w:rPr>
            <w:szCs w:val="24"/>
          </w:rPr>
          <w:t>“Catastrophic Success</w:t>
        </w:r>
        <w:r w:rsidRPr="006A7E9C">
          <w:rPr>
            <w:szCs w:val="24"/>
            <w:rPrChange w:id="428" w:author="Nakul Bende" w:date="2016-03-28T15:13:00Z">
              <w:rPr>
                <w:b/>
                <w:szCs w:val="24"/>
              </w:rPr>
            </w:rPrChange>
          </w:rPr>
          <w:t>: Snap-through folding of curved shells</w:t>
        </w:r>
        <w:r>
          <w:rPr>
            <w:szCs w:val="24"/>
          </w:rPr>
          <w:t>”</w:t>
        </w:r>
        <w:r w:rsidR="00FB4410">
          <w:rPr>
            <w:szCs w:val="24"/>
          </w:rPr>
          <w:t xml:space="preserve">, </w:t>
        </w:r>
        <w:r w:rsidRPr="006A7E9C">
          <w:rPr>
            <w:b/>
            <w:szCs w:val="24"/>
            <w:rPrChange w:id="429" w:author="Nakul Bende" w:date="2016-03-28T15:13:00Z">
              <w:rPr>
                <w:szCs w:val="24"/>
              </w:rPr>
            </w:rPrChange>
          </w:rPr>
          <w:t>Invited talk</w:t>
        </w:r>
        <w:r w:rsidRPr="006A7E9C">
          <w:rPr>
            <w:szCs w:val="24"/>
          </w:rPr>
          <w:t xml:space="preserve">, </w:t>
        </w:r>
        <w:r w:rsidRPr="006A7E9C">
          <w:rPr>
            <w:i/>
            <w:szCs w:val="24"/>
          </w:rPr>
          <w:t>Program in Polymers and Soft Matter at MIT,</w:t>
        </w:r>
        <w:r w:rsidR="00DF1F2F">
          <w:rPr>
            <w:szCs w:val="24"/>
          </w:rPr>
          <w:t xml:space="preserve"> Fall</w:t>
        </w:r>
        <w:r w:rsidRPr="006A7E9C">
          <w:rPr>
            <w:szCs w:val="24"/>
          </w:rPr>
          <w:t xml:space="preserve"> Seminar Series, Massachusetts Institute of Technology, Cambridge, MA</w:t>
        </w:r>
      </w:ins>
      <w:ins w:id="430" w:author="Nakul Bende" w:date="2016-04-03T15:17:00Z">
        <w:r w:rsidR="00DF1F2F">
          <w:rPr>
            <w:szCs w:val="24"/>
          </w:rPr>
          <w:tab/>
        </w:r>
      </w:ins>
      <w:ins w:id="431" w:author="Nakul Bende" w:date="2016-04-03T15:16:00Z">
        <w:r w:rsidR="00DF1F2F" w:rsidRPr="006A7E9C">
          <w:rPr>
            <w:szCs w:val="24"/>
          </w:rPr>
          <w:t>2014</w:t>
        </w:r>
      </w:ins>
    </w:p>
    <w:p w14:paraId="30C18DBA" w14:textId="7C107964" w:rsidR="00D94F0D" w:rsidRPr="00120B97" w:rsidRDefault="006A7E9C">
      <w:pPr>
        <w:pStyle w:val="Subtitle"/>
        <w:numPr>
          <w:ilvl w:val="0"/>
          <w:numId w:val="11"/>
        </w:numPr>
        <w:tabs>
          <w:tab w:val="right" w:pos="10080"/>
        </w:tabs>
        <w:ind w:left="274" w:hanging="274"/>
        <w:jc w:val="both"/>
        <w:rPr>
          <w:moveTo w:id="432" w:author="Nakul Bende" w:date="2016-03-10T19:17:00Z"/>
        </w:rPr>
        <w:pPrChange w:id="433" w:author="Nakul Bende" w:date="2016-04-03T15:19:00Z">
          <w:pPr>
            <w:pStyle w:val="Subtitle"/>
            <w:numPr>
              <w:numId w:val="11"/>
            </w:numPr>
            <w:ind w:left="1440" w:hanging="360"/>
            <w:jc w:val="both"/>
          </w:pPr>
        </w:pPrChange>
      </w:pPr>
      <w:ins w:id="434" w:author="Nakul Bende" w:date="2016-03-28T15:13:00Z">
        <w:r>
          <w:t xml:space="preserve"> </w:t>
        </w:r>
      </w:ins>
      <w:ins w:id="435" w:author="Nakul Bende" w:date="2016-03-12T12:33:00Z">
        <w:r w:rsidR="00200C55">
          <w:t>“</w:t>
        </w:r>
      </w:ins>
      <w:ins w:id="436" w:author="Nakul Bende" w:date="2016-03-12T12:35:00Z">
        <w:r w:rsidR="003455C6">
          <w:t xml:space="preserve">Fundamental rules for folding elastic </w:t>
        </w:r>
        <w:r w:rsidR="003455C6" w:rsidRPr="00200C55">
          <w:t>non-Euclidean</w:t>
        </w:r>
        <w:r w:rsidR="003455C6">
          <w:t xml:space="preserve"> shells</w:t>
        </w:r>
      </w:ins>
      <w:ins w:id="437" w:author="Nakul Bende" w:date="2016-03-12T12:33:00Z">
        <w:r w:rsidR="00200C55">
          <w:t xml:space="preserve">”, Poster, </w:t>
        </w:r>
      </w:ins>
      <w:ins w:id="438" w:author="Nakul Bende" w:date="2016-03-12T12:34:00Z">
        <w:r w:rsidR="00200C55" w:rsidRPr="00200C55">
          <w:rPr>
            <w:i/>
            <w:rPrChange w:id="439" w:author="Nakul Bende" w:date="2016-03-12T12:34:00Z">
              <w:rPr/>
            </w:rPrChange>
          </w:rPr>
          <w:t>EFRI</w:t>
        </w:r>
      </w:ins>
      <w:ins w:id="440" w:author="Nakul Bende" w:date="2016-03-24T12:07:00Z">
        <w:r w:rsidR="007A0990">
          <w:rPr>
            <w:i/>
          </w:rPr>
          <w:t>-</w:t>
        </w:r>
      </w:ins>
      <w:ins w:id="441" w:author="Nakul Bende" w:date="2016-03-12T12:34:00Z">
        <w:r w:rsidR="00200C55" w:rsidRPr="00200C55">
          <w:rPr>
            <w:i/>
            <w:rPrChange w:id="442" w:author="Nakul Bende" w:date="2016-03-12T12:34:00Z">
              <w:rPr/>
            </w:rPrChange>
          </w:rPr>
          <w:t>FEST: Workshop on Foldable, Buildable, Responsive Materials</w:t>
        </w:r>
        <w:r w:rsidR="00DF1F2F">
          <w:t>,</w:t>
        </w:r>
        <w:r w:rsidR="00200C55">
          <w:t xml:space="preserve"> U</w:t>
        </w:r>
      </w:ins>
      <w:ins w:id="443" w:author="Nakul Bende" w:date="2016-03-28T22:07:00Z">
        <w:r w:rsidR="0073118C">
          <w:t>niversity of Pennsylvania</w:t>
        </w:r>
      </w:ins>
      <w:ins w:id="444" w:author="Nakul Bende" w:date="2016-03-12T12:34:00Z">
        <w:r w:rsidR="00200C55">
          <w:t>, PA</w:t>
        </w:r>
      </w:ins>
      <w:ins w:id="445" w:author="Nakul Bende" w:date="2016-04-03T15:17:00Z">
        <w:r w:rsidR="00DF1F2F">
          <w:tab/>
        </w:r>
        <w:r w:rsidR="00DF1F2F" w:rsidRPr="00DF1F2F">
          <w:rPr>
            <w:rPrChange w:id="446" w:author="Nakul Bende" w:date="2016-04-03T15:18:00Z">
              <w:rPr>
                <w:i/>
              </w:rPr>
            </w:rPrChange>
          </w:rPr>
          <w:t>2014</w:t>
        </w:r>
      </w:ins>
      <w:moveTo w:id="447" w:author="Nakul Bende" w:date="2016-03-10T19:17:00Z">
        <w:del w:id="448" w:author="Nakul Bende" w:date="2016-03-12T12:21:00Z">
          <w:r w:rsidR="00D94F0D" w:rsidDel="009D1AC4">
            <w:delText>: Poster</w:delText>
          </w:r>
        </w:del>
      </w:moveTo>
    </w:p>
    <w:p w14:paraId="0C66EBF8" w14:textId="3A890ED5" w:rsidR="00D94F0D" w:rsidRPr="00120B97" w:rsidRDefault="00200C55">
      <w:pPr>
        <w:pStyle w:val="Subtitle"/>
        <w:numPr>
          <w:ilvl w:val="0"/>
          <w:numId w:val="11"/>
        </w:numPr>
        <w:tabs>
          <w:tab w:val="right" w:pos="10080"/>
        </w:tabs>
        <w:ind w:left="274" w:hanging="274"/>
        <w:jc w:val="both"/>
        <w:rPr>
          <w:moveTo w:id="449" w:author="Nakul Bende" w:date="2016-03-10T19:17:00Z"/>
        </w:rPr>
        <w:pPrChange w:id="450" w:author="Nakul Bende" w:date="2016-04-03T15:19:00Z">
          <w:pPr>
            <w:pStyle w:val="Subtitle"/>
            <w:numPr>
              <w:numId w:val="11"/>
            </w:numPr>
            <w:ind w:left="1440" w:hanging="360"/>
            <w:jc w:val="both"/>
          </w:pPr>
        </w:pPrChange>
      </w:pPr>
      <w:ins w:id="451" w:author="Nakul Bende" w:date="2016-03-12T12:25:00Z">
        <w:r>
          <w:t>“</w:t>
        </w:r>
        <w:r w:rsidRPr="00200C55">
          <w:t>Snap-through folding of non-Euclidean polymer shells</w:t>
        </w:r>
        <w:r>
          <w:t xml:space="preserve">”, </w:t>
        </w:r>
        <w:r w:rsidRPr="00200C55">
          <w:t>Poster</w:t>
        </w:r>
        <w:r>
          <w:t xml:space="preserve">, </w:t>
        </w:r>
      </w:ins>
      <w:moveTo w:id="452" w:author="Nakul Bende" w:date="2016-03-10T19:17:00Z">
        <w:r w:rsidR="00D94F0D" w:rsidRPr="003455C6">
          <w:rPr>
            <w:i/>
            <w:rPrChange w:id="453" w:author="Nakul Bende" w:date="2016-03-12T12:36:00Z">
              <w:rPr/>
            </w:rPrChange>
          </w:rPr>
          <w:t>Materials Research Society</w:t>
        </w:r>
        <w:del w:id="454" w:author="Nakul Bende" w:date="2016-03-12T12:25:00Z">
          <w:r w:rsidR="00D94F0D" w:rsidRPr="00120B97" w:rsidDel="00200C55">
            <w:delText>, 201</w:delText>
          </w:r>
        </w:del>
        <w:del w:id="455" w:author="Nakul Bende" w:date="2016-03-12T12:24:00Z">
          <w:r w:rsidR="00D94F0D" w:rsidRPr="00120B97" w:rsidDel="00200C55">
            <w:delText>3</w:delText>
          </w:r>
        </w:del>
        <w:r w:rsidR="00D94F0D">
          <w:t xml:space="preserve">, </w:t>
        </w:r>
        <w:del w:id="456" w:author="Nakul Bende" w:date="2016-03-12T12:25:00Z">
          <w:r w:rsidR="00D94F0D" w:rsidDel="00200C55">
            <w:delText>s</w:delText>
          </w:r>
        </w:del>
        <w:del w:id="457" w:author="Nakul Bende" w:date="2016-04-07T18:01:00Z">
          <w:r w:rsidR="00D94F0D" w:rsidRPr="00120B97" w:rsidDel="00F23F99">
            <w:delText>pring</w:delText>
          </w:r>
        </w:del>
        <w:del w:id="458" w:author="Nakul Bende" w:date="2016-04-03T15:18:00Z">
          <w:r w:rsidR="00D94F0D" w:rsidRPr="00120B97" w:rsidDel="00FB4410">
            <w:delText xml:space="preserve"> </w:delText>
          </w:r>
        </w:del>
        <w:del w:id="459" w:author="Nakul Bende" w:date="2016-03-12T12:25:00Z">
          <w:r w:rsidR="00D94F0D" w:rsidRPr="00120B97" w:rsidDel="00200C55">
            <w:delText>meeting,</w:delText>
          </w:r>
        </w:del>
        <w:del w:id="460" w:author="Nakul Bende" w:date="2016-04-07T18:01:00Z">
          <w:r w:rsidR="00D94F0D" w:rsidRPr="00120B97" w:rsidDel="00F23F99">
            <w:delText xml:space="preserve"> </w:delText>
          </w:r>
        </w:del>
        <w:r w:rsidR="00D94F0D" w:rsidRPr="00120B97">
          <w:t>San Francisco</w:t>
        </w:r>
        <w:r w:rsidR="00D94F0D">
          <w:t>, CA</w:t>
        </w:r>
      </w:moveTo>
      <w:ins w:id="461" w:author="Nakul Bende" w:date="2016-04-03T15:17:00Z">
        <w:r w:rsidR="00DF1F2F">
          <w:tab/>
          <w:t>2014</w:t>
        </w:r>
      </w:ins>
      <w:moveTo w:id="462" w:author="Nakul Bende" w:date="2016-03-10T19:17:00Z">
        <w:del w:id="463" w:author="Nakul Bende" w:date="2016-03-12T12:25:00Z">
          <w:r w:rsidR="00D94F0D" w:rsidRPr="00120B97" w:rsidDel="00200C55">
            <w:delText xml:space="preserve">: </w:delText>
          </w:r>
          <w:r w:rsidR="00D94F0D" w:rsidDel="00200C55">
            <w:delText>Poster</w:delText>
          </w:r>
        </w:del>
      </w:moveTo>
    </w:p>
    <w:p w14:paraId="637742F0" w14:textId="4997B6DC" w:rsidR="00D94F0D" w:rsidRPr="00DF1F2F" w:rsidRDefault="00C00063">
      <w:pPr>
        <w:pStyle w:val="Subtitle"/>
        <w:numPr>
          <w:ilvl w:val="0"/>
          <w:numId w:val="11"/>
        </w:numPr>
        <w:tabs>
          <w:tab w:val="right" w:pos="10080"/>
        </w:tabs>
        <w:ind w:left="274" w:hanging="274"/>
        <w:jc w:val="both"/>
        <w:rPr>
          <w:moveTo w:id="464" w:author="Nakul Bende" w:date="2016-03-10T19:17:00Z"/>
          <w:rFonts w:eastAsiaTheme="majorEastAsia" w:cstheme="majorBidi"/>
          <w:b/>
          <w:sz w:val="24"/>
          <w:szCs w:val="32"/>
          <w:rPrChange w:id="465" w:author="Nakul Bende" w:date="2016-04-03T15:18:00Z">
            <w:rPr>
              <w:moveTo w:id="466" w:author="Nakul Bende" w:date="2016-03-10T19:17:00Z"/>
            </w:rPr>
          </w:rPrChange>
        </w:rPr>
        <w:pPrChange w:id="467" w:author="Nakul Bende" w:date="2016-04-03T15:19:00Z">
          <w:pPr>
            <w:pStyle w:val="Subtitle"/>
            <w:numPr>
              <w:numId w:val="11"/>
            </w:numPr>
            <w:ind w:left="1440" w:hanging="360"/>
            <w:jc w:val="both"/>
          </w:pPr>
        </w:pPrChange>
      </w:pPr>
      <w:ins w:id="468" w:author="Nakul Bende" w:date="2016-03-24T12:05:00Z">
        <w:r>
          <w:t xml:space="preserve">“Comparative </w:t>
        </w:r>
      </w:ins>
      <w:ins w:id="469" w:author="Nakul Bende" w:date="2016-03-24T12:06:00Z">
        <w:r>
          <w:t>s</w:t>
        </w:r>
      </w:ins>
      <w:ins w:id="470" w:author="Nakul Bende" w:date="2016-03-24T12:05:00Z">
        <w:r w:rsidR="00F05F8C">
          <w:t>tudy of ‘vis-</w:t>
        </w:r>
        <w:r>
          <w:t xml:space="preserve">breaking’ </w:t>
        </w:r>
      </w:ins>
      <w:ins w:id="471" w:author="Nakul Bende" w:date="2016-03-29T09:13:00Z">
        <w:r w:rsidR="00F05F8C">
          <w:t>in</w:t>
        </w:r>
      </w:ins>
      <w:ins w:id="472" w:author="Nakul Bende" w:date="2016-03-24T12:05:00Z">
        <w:r>
          <w:t xml:space="preserve"> </w:t>
        </w:r>
      </w:ins>
      <w:ins w:id="473" w:author="Nakul Bende" w:date="2016-03-24T12:06:00Z">
        <w:r>
          <w:t>p</w:t>
        </w:r>
      </w:ins>
      <w:ins w:id="474" w:author="Nakul Bende" w:date="2016-03-24T12:05:00Z">
        <w:r>
          <w:t>oly</w:t>
        </w:r>
      </w:ins>
      <w:ins w:id="475" w:author="Nakul Bende" w:date="2016-03-24T12:06:00Z">
        <w:r>
          <w:t>(</w:t>
        </w:r>
      </w:ins>
      <w:ins w:id="476" w:author="Nakul Bende" w:date="2016-03-24T12:05:00Z">
        <w:r>
          <w:t>propylene</w:t>
        </w:r>
      </w:ins>
      <w:ins w:id="477" w:author="Nakul Bende" w:date="2016-03-24T12:06:00Z">
        <w:r>
          <w:t>)</w:t>
        </w:r>
      </w:ins>
      <w:ins w:id="478" w:author="Nakul Bende" w:date="2016-03-24T12:05:00Z">
        <w:r>
          <w:t>-</w:t>
        </w:r>
      </w:ins>
      <w:ins w:id="479" w:author="Nakul Bende" w:date="2016-03-24T12:06:00Z">
        <w:r>
          <w:t>p</w:t>
        </w:r>
      </w:ins>
      <w:ins w:id="480" w:author="Nakul Bende" w:date="2016-03-24T12:05:00Z">
        <w:r>
          <w:t>oly</w:t>
        </w:r>
      </w:ins>
      <w:ins w:id="481" w:author="Nakul Bende" w:date="2016-03-24T12:06:00Z">
        <w:r>
          <w:t>(</w:t>
        </w:r>
      </w:ins>
      <w:ins w:id="482" w:author="Nakul Bende" w:date="2016-03-24T12:05:00Z">
        <w:r>
          <w:t>ethylene</w:t>
        </w:r>
      </w:ins>
      <w:ins w:id="483" w:author="Nakul Bende" w:date="2016-03-24T12:06:00Z">
        <w:r>
          <w:t>)</w:t>
        </w:r>
      </w:ins>
      <w:ins w:id="484" w:author="Nakul Bende" w:date="2016-03-24T12:05:00Z">
        <w:r>
          <w:t xml:space="preserve"> </w:t>
        </w:r>
      </w:ins>
      <w:ins w:id="485" w:author="Nakul Bende" w:date="2016-03-24T12:06:00Z">
        <w:r>
          <w:t>b</w:t>
        </w:r>
      </w:ins>
      <w:ins w:id="486" w:author="Nakul Bende" w:date="2016-03-24T12:05:00Z">
        <w:r>
          <w:t xml:space="preserve">lock </w:t>
        </w:r>
      </w:ins>
      <w:ins w:id="487" w:author="Nakul Bende" w:date="2016-03-24T12:06:00Z">
        <w:r>
          <w:t>c</w:t>
        </w:r>
      </w:ins>
      <w:ins w:id="488" w:author="Nakul Bende" w:date="2016-03-24T12:05:00Z">
        <w:r>
          <w:t>opolymer and</w:t>
        </w:r>
      </w:ins>
      <w:ins w:id="489" w:author="Nakul Bende" w:date="2016-03-24T12:06:00Z">
        <w:r>
          <w:t xml:space="preserve"> b</w:t>
        </w:r>
      </w:ins>
      <w:ins w:id="490" w:author="Nakul Bende" w:date="2016-03-24T12:05:00Z">
        <w:r>
          <w:t xml:space="preserve">lends, </w:t>
        </w:r>
      </w:ins>
      <w:ins w:id="491" w:author="Nakul Bende" w:date="2016-03-24T12:06:00Z">
        <w:r>
          <w:t>s</w:t>
        </w:r>
      </w:ins>
      <w:ins w:id="492" w:author="Nakul Bende" w:date="2016-03-24T12:05:00Z">
        <w:r>
          <w:t xml:space="preserve">tudy of </w:t>
        </w:r>
      </w:ins>
      <w:ins w:id="493" w:author="Nakul Bende" w:date="2016-03-24T12:06:00Z">
        <w:r>
          <w:t>r</w:t>
        </w:r>
      </w:ins>
      <w:ins w:id="494" w:author="Nakul Bende" w:date="2016-03-24T12:05:00Z">
        <w:r>
          <w:t xml:space="preserve">esidence </w:t>
        </w:r>
      </w:ins>
      <w:ins w:id="495" w:author="Nakul Bende" w:date="2016-03-24T12:06:00Z">
        <w:r>
          <w:t>t</w:t>
        </w:r>
      </w:ins>
      <w:ins w:id="496" w:author="Nakul Bende" w:date="2016-03-24T12:05:00Z">
        <w:r>
          <w:t xml:space="preserve">ime </w:t>
        </w:r>
      </w:ins>
      <w:ins w:id="497" w:author="Nakul Bende" w:date="2016-03-24T12:06:00Z">
        <w:r>
          <w:t>d</w:t>
        </w:r>
      </w:ins>
      <w:ins w:id="498" w:author="Nakul Bende" w:date="2016-03-24T12:05:00Z">
        <w:r>
          <w:t xml:space="preserve">istribution </w:t>
        </w:r>
      </w:ins>
      <w:ins w:id="499" w:author="Nakul Bende" w:date="2016-03-24T12:06:00Z">
        <w:r>
          <w:t>u</w:t>
        </w:r>
      </w:ins>
      <w:ins w:id="500" w:author="Nakul Bende" w:date="2016-03-24T12:05:00Z">
        <w:r>
          <w:t xml:space="preserve">sing a </w:t>
        </w:r>
      </w:ins>
      <w:ins w:id="501" w:author="Nakul Bende" w:date="2016-03-24T12:06:00Z">
        <w:r>
          <w:t>t</w:t>
        </w:r>
      </w:ins>
      <w:ins w:id="502" w:author="Nakul Bende" w:date="2016-03-24T12:05:00Z">
        <w:r>
          <w:t xml:space="preserve">win </w:t>
        </w:r>
      </w:ins>
      <w:ins w:id="503" w:author="Nakul Bende" w:date="2016-03-24T12:06:00Z">
        <w:r>
          <w:t>s</w:t>
        </w:r>
      </w:ins>
      <w:ins w:id="504" w:author="Nakul Bende" w:date="2016-03-24T12:05:00Z">
        <w:r>
          <w:t xml:space="preserve">crew </w:t>
        </w:r>
      </w:ins>
      <w:ins w:id="505" w:author="Nakul Bende" w:date="2016-03-24T12:06:00Z">
        <w:r>
          <w:t>e</w:t>
        </w:r>
      </w:ins>
      <w:ins w:id="506" w:author="Nakul Bende" w:date="2016-03-24T12:05:00Z">
        <w:r>
          <w:t xml:space="preserve">xtruder”, Poster, </w:t>
        </w:r>
      </w:ins>
      <w:moveTo w:id="507" w:author="Nakul Bende" w:date="2016-03-10T19:17:00Z">
        <w:r w:rsidR="00D94F0D" w:rsidRPr="00C00063">
          <w:rPr>
            <w:i/>
            <w:rPrChange w:id="508" w:author="Nakul Bende" w:date="2016-03-24T12:06:00Z">
              <w:rPr/>
            </w:rPrChange>
          </w:rPr>
          <w:t>Asian Polymer Association</w:t>
        </w:r>
        <w:del w:id="509" w:author="Nakul Bende" w:date="2016-03-24T12:05:00Z">
          <w:r w:rsidR="00D94F0D" w:rsidRPr="00C00063" w:rsidDel="00C00063">
            <w:rPr>
              <w:i/>
              <w:rPrChange w:id="510" w:author="Nakul Bende" w:date="2016-03-24T12:06:00Z">
                <w:rPr/>
              </w:rPrChange>
            </w:rPr>
            <w:delText>,</w:delText>
          </w:r>
        </w:del>
        <w:del w:id="511" w:author="Nakul Bende" w:date="2016-04-03T15:18:00Z">
          <w:r w:rsidR="00D94F0D" w:rsidRPr="00C00063" w:rsidDel="00FB4410">
            <w:rPr>
              <w:i/>
              <w:rPrChange w:id="512" w:author="Nakul Bende" w:date="2016-03-24T12:06:00Z">
                <w:rPr/>
              </w:rPrChange>
            </w:rPr>
            <w:delText xml:space="preserve"> </w:delText>
          </w:r>
        </w:del>
        <w:del w:id="513" w:author="Nakul Bende" w:date="2016-04-03T15:17:00Z">
          <w:r w:rsidR="00D94F0D" w:rsidRPr="00C00063" w:rsidDel="00DF1F2F">
            <w:rPr>
              <w:i/>
              <w:rPrChange w:id="514" w:author="Nakul Bende" w:date="2016-03-24T12:06:00Z">
                <w:rPr/>
              </w:rPrChange>
            </w:rPr>
            <w:delText>2010</w:delText>
          </w:r>
        </w:del>
        <w:commentRangeStart w:id="515"/>
        <w:r w:rsidR="00D94F0D" w:rsidRPr="00C00063">
          <w:rPr>
            <w:i/>
            <w:rPrChange w:id="516" w:author="Nakul Bende" w:date="2016-03-24T12:06:00Z">
              <w:rPr/>
            </w:rPrChange>
          </w:rPr>
          <w:t>,</w:t>
        </w:r>
        <w:r w:rsidR="00D94F0D" w:rsidRPr="00120B97">
          <w:t xml:space="preserve"> New Delhi</w:t>
        </w:r>
        <w:commentRangeEnd w:id="515"/>
        <w:r w:rsidR="00D94F0D">
          <w:rPr>
            <w:rStyle w:val="CommentReference"/>
          </w:rPr>
          <w:commentReference w:id="515"/>
        </w:r>
        <w:r w:rsidR="00D94F0D">
          <w:t>, India</w:t>
        </w:r>
      </w:moveTo>
      <w:ins w:id="517" w:author="Nakul Bende" w:date="2016-04-03T15:17:00Z">
        <w:r w:rsidR="00DF1F2F">
          <w:tab/>
        </w:r>
        <w:r w:rsidR="00DF1F2F" w:rsidRPr="00DF1F2F">
          <w:rPr>
            <w:rPrChange w:id="518" w:author="Nakul Bende" w:date="2016-04-03T15:18:00Z">
              <w:rPr>
                <w:i/>
              </w:rPr>
            </w:rPrChange>
          </w:rPr>
          <w:t>2010</w:t>
        </w:r>
      </w:ins>
      <w:moveTo w:id="519" w:author="Nakul Bende" w:date="2016-03-10T19:17:00Z">
        <w:del w:id="520" w:author="Nakul Bende" w:date="2016-03-29T09:13:00Z">
          <w:r w:rsidR="00D94F0D" w:rsidRPr="00DF1F2F" w:rsidDel="00F05F8C">
            <w:rPr>
              <w:rFonts w:eastAsiaTheme="majorEastAsia" w:cstheme="majorBidi"/>
              <w:b/>
              <w:sz w:val="24"/>
              <w:szCs w:val="32"/>
              <w:rPrChange w:id="521" w:author="Nakul Bende" w:date="2016-04-03T15:18:00Z">
                <w:rPr/>
              </w:rPrChange>
            </w:rPr>
            <w:delText>: Poste</w:delText>
          </w:r>
        </w:del>
        <w:del w:id="522" w:author="Nakul Bende" w:date="2016-03-29T09:12:00Z">
          <w:r w:rsidR="00D94F0D" w:rsidRPr="00DF1F2F" w:rsidDel="00F05F8C">
            <w:rPr>
              <w:rFonts w:eastAsiaTheme="majorEastAsia" w:cstheme="majorBidi"/>
              <w:b/>
              <w:sz w:val="24"/>
              <w:szCs w:val="32"/>
              <w:rPrChange w:id="523" w:author="Nakul Bende" w:date="2016-04-03T15:18:00Z">
                <w:rPr/>
              </w:rPrChange>
            </w:rPr>
            <w:delText>r</w:delText>
          </w:r>
        </w:del>
      </w:moveTo>
    </w:p>
    <w:p w14:paraId="714FD3B7" w14:textId="16268010" w:rsidR="00D94F0D" w:rsidRPr="007F3368" w:rsidDel="00D704B4" w:rsidRDefault="00D94F0D" w:rsidP="00D94F0D">
      <w:pPr>
        <w:pStyle w:val="Subtitle"/>
        <w:numPr>
          <w:ilvl w:val="0"/>
          <w:numId w:val="11"/>
        </w:numPr>
        <w:ind w:left="270" w:hanging="270"/>
        <w:jc w:val="both"/>
        <w:rPr>
          <w:del w:id="524" w:author="Nakul Bende" w:date="2016-03-10T19:23:00Z"/>
          <w:moveTo w:id="525" w:author="Nakul Bende" w:date="2016-03-10T19:17:00Z"/>
          <w:sz w:val="2"/>
          <w:szCs w:val="24"/>
        </w:rPr>
      </w:pPr>
      <w:moveTo w:id="526" w:author="Nakul Bende" w:date="2016-03-10T19:17:00Z">
        <w:del w:id="527" w:author="Nakul Bende" w:date="2016-03-10T19:23:00Z">
          <w:r w:rsidRPr="00120B97" w:rsidDel="00D704B4">
            <w:delText>Po</w:delText>
          </w:r>
          <w:r w:rsidDel="00D704B4">
            <w:delText>lymer Processing Society, 25th a</w:delText>
          </w:r>
          <w:r w:rsidRPr="00120B97" w:rsidDel="00D704B4">
            <w:delText xml:space="preserve">nnual meeting 2009, </w:delText>
          </w:r>
          <w:commentRangeStart w:id="528"/>
          <w:r w:rsidRPr="00120B97" w:rsidDel="00D704B4">
            <w:delText>Goa</w:delText>
          </w:r>
          <w:commentRangeEnd w:id="528"/>
          <w:r w:rsidDel="00D704B4">
            <w:rPr>
              <w:rStyle w:val="CommentReference"/>
            </w:rPr>
            <w:commentReference w:id="528"/>
          </w:r>
          <w:r w:rsidDel="00D704B4">
            <w:delText>, India</w:delText>
          </w:r>
        </w:del>
      </w:moveTo>
    </w:p>
    <w:p w14:paraId="79887931" w14:textId="77777777" w:rsidR="00965015" w:rsidRPr="00120B97" w:rsidRDefault="00965015" w:rsidP="00965015">
      <w:pPr>
        <w:pStyle w:val="Heading1"/>
        <w:pBdr>
          <w:bottom w:val="single" w:sz="4" w:space="1" w:color="auto"/>
        </w:pBdr>
        <w:jc w:val="both"/>
        <w:rPr>
          <w:moveTo w:id="529" w:author="Nakul Bende" w:date="2016-03-10T18:43:00Z"/>
        </w:rPr>
      </w:pPr>
      <w:moveToRangeStart w:id="530" w:author="Nakul Bende" w:date="2016-03-10T18:43:00Z" w:name="move445398766"/>
      <w:moveToRangeEnd w:id="378"/>
      <w:moveTo w:id="531" w:author="Nakul Bende" w:date="2016-03-10T18:43:00Z">
        <w:r>
          <w:t>SKILLS</w:t>
        </w:r>
      </w:moveTo>
    </w:p>
    <w:p w14:paraId="039E3315" w14:textId="2D121263" w:rsidR="00965015" w:rsidRPr="006D455F" w:rsidRDefault="00965015">
      <w:pPr>
        <w:pStyle w:val="ListParagraph"/>
        <w:numPr>
          <w:ilvl w:val="0"/>
          <w:numId w:val="5"/>
        </w:numPr>
        <w:tabs>
          <w:tab w:val="right" w:pos="10080"/>
        </w:tabs>
        <w:spacing w:after="80"/>
        <w:ind w:left="274" w:hanging="274"/>
        <w:contextualSpacing w:val="0"/>
        <w:jc w:val="both"/>
        <w:rPr>
          <w:moveTo w:id="532" w:author="Nakul Bende" w:date="2016-03-10T18:43:00Z"/>
          <w:szCs w:val="24"/>
        </w:rPr>
        <w:pPrChange w:id="533" w:author="Nakul Bende" w:date="2016-03-28T22:05:00Z">
          <w:pPr>
            <w:pStyle w:val="ListParagraph"/>
            <w:numPr>
              <w:numId w:val="5"/>
            </w:numPr>
            <w:tabs>
              <w:tab w:val="left" w:pos="4320"/>
            </w:tabs>
            <w:ind w:left="270" w:hanging="270"/>
            <w:jc w:val="both"/>
          </w:pPr>
        </w:pPrChange>
      </w:pPr>
      <w:moveTo w:id="534" w:author="Nakul Bende" w:date="2016-03-10T18:43:00Z">
        <w:r w:rsidRPr="00770009">
          <w:rPr>
            <w:b/>
            <w:szCs w:val="24"/>
          </w:rPr>
          <w:t>Photolithography</w:t>
        </w:r>
        <w:r>
          <w:rPr>
            <w:b/>
            <w:szCs w:val="24"/>
          </w:rPr>
          <w:t>, micro-fabrication</w:t>
        </w:r>
        <w:del w:id="535" w:author="Nakul Bende" w:date="2016-03-28T22:05:00Z">
          <w:r w:rsidRPr="00770009" w:rsidDel="0069745B">
            <w:rPr>
              <w:b/>
              <w:szCs w:val="24"/>
            </w:rPr>
            <w:delText>:</w:delText>
          </w:r>
        </w:del>
        <w:r w:rsidRPr="006D455F">
          <w:rPr>
            <w:szCs w:val="24"/>
          </w:rPr>
          <w:t xml:space="preserve"> </w:t>
        </w:r>
      </w:moveTo>
      <w:ins w:id="536" w:author="Nakul Bende" w:date="2016-03-28T22:05:00Z">
        <w:r w:rsidR="0069745B">
          <w:rPr>
            <w:szCs w:val="24"/>
          </w:rPr>
          <w:tab/>
        </w:r>
      </w:ins>
      <w:moveTo w:id="537" w:author="Nakul Bende" w:date="2016-03-10T18:43:00Z">
        <w:del w:id="538" w:author="Nakul Bende" w:date="2016-03-28T22:04:00Z">
          <w:r w:rsidDel="0069745B">
            <w:rPr>
              <w:szCs w:val="24"/>
            </w:rPr>
            <w:tab/>
          </w:r>
        </w:del>
        <w:r w:rsidRPr="006D455F">
          <w:rPr>
            <w:szCs w:val="24"/>
          </w:rPr>
          <w:t>Physical mask based</w:t>
        </w:r>
        <w:r w:rsidRPr="002B6665">
          <w:rPr>
            <w:szCs w:val="24"/>
          </w:rPr>
          <w:t xml:space="preserve">, </w:t>
        </w:r>
        <w:r w:rsidRPr="006D455F">
          <w:rPr>
            <w:szCs w:val="24"/>
          </w:rPr>
          <w:t>custom in-house mask</w:t>
        </w:r>
        <w:r>
          <w:rPr>
            <w:szCs w:val="24"/>
          </w:rPr>
          <w:t>-</w:t>
        </w:r>
        <w:r w:rsidRPr="006D455F">
          <w:rPr>
            <w:szCs w:val="24"/>
          </w:rPr>
          <w:t>less lithography systems</w:t>
        </w:r>
      </w:moveTo>
    </w:p>
    <w:p w14:paraId="671A5DDB" w14:textId="362B4CEF" w:rsidR="00965015" w:rsidRDefault="00965015">
      <w:pPr>
        <w:pStyle w:val="ListParagraph"/>
        <w:numPr>
          <w:ilvl w:val="0"/>
          <w:numId w:val="5"/>
        </w:numPr>
        <w:tabs>
          <w:tab w:val="right" w:pos="10080"/>
        </w:tabs>
        <w:spacing w:after="80"/>
        <w:ind w:left="274" w:hanging="274"/>
        <w:contextualSpacing w:val="0"/>
        <w:jc w:val="both"/>
        <w:rPr>
          <w:moveTo w:id="539" w:author="Nakul Bende" w:date="2016-03-10T18:43:00Z"/>
          <w:szCs w:val="24"/>
        </w:rPr>
        <w:pPrChange w:id="540" w:author="Nakul Bende" w:date="2016-03-28T22:05:00Z">
          <w:pPr>
            <w:pStyle w:val="ListParagraph"/>
            <w:numPr>
              <w:numId w:val="5"/>
            </w:numPr>
            <w:tabs>
              <w:tab w:val="left" w:pos="4320"/>
            </w:tabs>
            <w:ind w:left="270" w:hanging="270"/>
            <w:jc w:val="both"/>
          </w:pPr>
        </w:pPrChange>
      </w:pPr>
      <w:moveTo w:id="541" w:author="Nakul Bende" w:date="2016-03-10T18:43:00Z">
        <w:r w:rsidRPr="00770009">
          <w:rPr>
            <w:b/>
            <w:szCs w:val="24"/>
          </w:rPr>
          <w:t>Processing</w:t>
        </w:r>
        <w:r>
          <w:rPr>
            <w:b/>
            <w:szCs w:val="24"/>
          </w:rPr>
          <w:t>, rapid prototyping</w:t>
        </w:r>
        <w:del w:id="542" w:author="Nakul Bende" w:date="2016-03-28T22:05:00Z">
          <w:r w:rsidRPr="00770009" w:rsidDel="0069745B">
            <w:rPr>
              <w:b/>
              <w:szCs w:val="24"/>
            </w:rPr>
            <w:delText>:</w:delText>
          </w:r>
          <w:r w:rsidRPr="006D455F" w:rsidDel="0069745B">
            <w:rPr>
              <w:szCs w:val="24"/>
            </w:rPr>
            <w:delText xml:space="preserve"> </w:delText>
          </w:r>
        </w:del>
      </w:moveTo>
      <w:ins w:id="543" w:author="Nakul Bende" w:date="2016-03-28T22:05:00Z">
        <w:r w:rsidR="0069745B">
          <w:rPr>
            <w:szCs w:val="24"/>
          </w:rPr>
          <w:tab/>
        </w:r>
      </w:ins>
      <w:moveTo w:id="544" w:author="Nakul Bende" w:date="2016-03-10T18:43:00Z">
        <w:del w:id="545" w:author="Nakul Bende" w:date="2016-03-28T22:04:00Z">
          <w:r w:rsidDel="0069745B">
            <w:rPr>
              <w:szCs w:val="24"/>
            </w:rPr>
            <w:tab/>
          </w:r>
        </w:del>
        <w:r>
          <w:rPr>
            <w:szCs w:val="24"/>
          </w:rPr>
          <w:t>Polymer extrusion</w:t>
        </w:r>
        <w:r w:rsidRPr="00AA5CE0">
          <w:t xml:space="preserve"> </w:t>
        </w:r>
        <w:r w:rsidRPr="007F3479">
          <w:rPr>
            <w:b/>
            <w:sz w:val="14"/>
            <w:szCs w:val="24"/>
          </w:rPr>
          <w:sym w:font="Symbol" w:char="F0B7"/>
        </w:r>
        <w:r>
          <w:rPr>
            <w:b/>
            <w:szCs w:val="24"/>
          </w:rPr>
          <w:t xml:space="preserve"> </w:t>
        </w:r>
        <w:r>
          <w:rPr>
            <w:szCs w:val="24"/>
          </w:rPr>
          <w:t>Compression molding</w:t>
        </w:r>
        <w:r w:rsidRPr="00AA5CE0">
          <w:rPr>
            <w:b/>
            <w:szCs w:val="24"/>
          </w:rPr>
          <w:t xml:space="preserve"> </w:t>
        </w:r>
        <w:r w:rsidRPr="007F3479">
          <w:rPr>
            <w:b/>
            <w:sz w:val="14"/>
            <w:szCs w:val="24"/>
          </w:rPr>
          <w:sym w:font="Symbol" w:char="F0B7"/>
        </w:r>
        <w:r w:rsidRPr="00AA5CE0">
          <w:rPr>
            <w:szCs w:val="24"/>
          </w:rPr>
          <w:t xml:space="preserve"> </w:t>
        </w:r>
        <w:r>
          <w:rPr>
            <w:szCs w:val="24"/>
          </w:rPr>
          <w:t xml:space="preserve">Injection molding </w:t>
        </w:r>
        <w:r w:rsidRPr="007F3479">
          <w:rPr>
            <w:b/>
            <w:sz w:val="14"/>
            <w:szCs w:val="24"/>
          </w:rPr>
          <w:sym w:font="Symbol" w:char="F0B7"/>
        </w:r>
        <w:r>
          <w:rPr>
            <w:b/>
            <w:sz w:val="14"/>
            <w:szCs w:val="24"/>
          </w:rPr>
          <w:t xml:space="preserve"> </w:t>
        </w:r>
        <w:r w:rsidRPr="006D455F">
          <w:rPr>
            <w:szCs w:val="24"/>
          </w:rPr>
          <w:t>3D print</w:t>
        </w:r>
      </w:moveTo>
      <w:ins w:id="546" w:author="Nakul Bende" w:date="2016-03-28T22:06:00Z">
        <w:r w:rsidR="0073118C">
          <w:rPr>
            <w:szCs w:val="24"/>
          </w:rPr>
          <w:t>ing</w:t>
        </w:r>
      </w:ins>
      <w:moveTo w:id="547" w:author="Nakul Bende" w:date="2016-03-10T18:43:00Z">
        <w:del w:id="548" w:author="Nakul Bende" w:date="2016-03-28T22:06:00Z">
          <w:r w:rsidRPr="006D455F" w:rsidDel="0073118C">
            <w:rPr>
              <w:szCs w:val="24"/>
            </w:rPr>
            <w:delText>er</w:delText>
          </w:r>
        </w:del>
      </w:moveTo>
    </w:p>
    <w:p w14:paraId="798F815B" w14:textId="090EA1A3" w:rsidR="00965015" w:rsidRDefault="00965015">
      <w:pPr>
        <w:pStyle w:val="ListParagraph"/>
        <w:numPr>
          <w:ilvl w:val="0"/>
          <w:numId w:val="5"/>
        </w:numPr>
        <w:tabs>
          <w:tab w:val="right" w:pos="10080"/>
        </w:tabs>
        <w:spacing w:after="80"/>
        <w:ind w:left="274" w:hanging="274"/>
        <w:contextualSpacing w:val="0"/>
        <w:jc w:val="both"/>
        <w:rPr>
          <w:moveTo w:id="549" w:author="Nakul Bende" w:date="2016-03-10T18:43:00Z"/>
          <w:szCs w:val="24"/>
        </w:rPr>
        <w:pPrChange w:id="550" w:author="Nakul Bende" w:date="2016-03-28T22:05:00Z">
          <w:pPr>
            <w:pStyle w:val="ListParagraph"/>
            <w:numPr>
              <w:numId w:val="5"/>
            </w:numPr>
            <w:tabs>
              <w:tab w:val="left" w:pos="4320"/>
            </w:tabs>
            <w:ind w:left="270" w:hanging="270"/>
            <w:jc w:val="both"/>
          </w:pPr>
        </w:pPrChange>
      </w:pPr>
      <w:moveTo w:id="551" w:author="Nakul Bende" w:date="2016-03-10T18:43:00Z">
        <w:r w:rsidRPr="00770009">
          <w:rPr>
            <w:b/>
            <w:szCs w:val="24"/>
          </w:rPr>
          <w:t>Mechanical Testing</w:t>
        </w:r>
        <w:del w:id="552" w:author="Nakul Bende" w:date="2016-03-28T22:05:00Z">
          <w:r w:rsidRPr="00770009" w:rsidDel="0069745B">
            <w:rPr>
              <w:b/>
              <w:szCs w:val="24"/>
            </w:rPr>
            <w:delText>:</w:delText>
          </w:r>
          <w:r w:rsidRPr="006D455F" w:rsidDel="0069745B">
            <w:rPr>
              <w:szCs w:val="24"/>
            </w:rPr>
            <w:delText xml:space="preserve"> </w:delText>
          </w:r>
        </w:del>
      </w:moveTo>
      <w:ins w:id="553" w:author="Nakul Bende" w:date="2016-03-28T22:05:00Z">
        <w:r w:rsidR="0069745B">
          <w:rPr>
            <w:szCs w:val="24"/>
          </w:rPr>
          <w:tab/>
        </w:r>
      </w:ins>
      <w:moveTo w:id="554" w:author="Nakul Bende" w:date="2016-03-10T18:43:00Z">
        <w:del w:id="555" w:author="Nakul Bende" w:date="2016-03-28T22:04:00Z">
          <w:r w:rsidDel="0069745B">
            <w:rPr>
              <w:szCs w:val="24"/>
            </w:rPr>
            <w:tab/>
          </w:r>
        </w:del>
        <w:r w:rsidRPr="006D455F">
          <w:rPr>
            <w:szCs w:val="24"/>
          </w:rPr>
          <w:t>Axial mechanical test</w:t>
        </w:r>
        <w:r>
          <w:rPr>
            <w:szCs w:val="24"/>
          </w:rPr>
          <w:t xml:space="preserve">ing </w:t>
        </w:r>
        <w:r w:rsidRPr="007F3479">
          <w:rPr>
            <w:b/>
            <w:sz w:val="14"/>
            <w:szCs w:val="24"/>
          </w:rPr>
          <w:sym w:font="Symbol" w:char="F0B7"/>
        </w:r>
        <w:r w:rsidRPr="006D455F">
          <w:rPr>
            <w:szCs w:val="24"/>
          </w:rPr>
          <w:t xml:space="preserve"> Impact testing</w:t>
        </w:r>
        <w:r>
          <w:rPr>
            <w:szCs w:val="24"/>
          </w:rPr>
          <w:t xml:space="preserve"> </w:t>
        </w:r>
        <w:r w:rsidRPr="007F3479">
          <w:rPr>
            <w:b/>
            <w:sz w:val="14"/>
            <w:szCs w:val="24"/>
          </w:rPr>
          <w:sym w:font="Symbol" w:char="F0B7"/>
        </w:r>
        <w:r w:rsidRPr="006D455F">
          <w:rPr>
            <w:szCs w:val="24"/>
          </w:rPr>
          <w:t xml:space="preserve"> Flexural testing</w:t>
        </w:r>
        <w:r>
          <w:rPr>
            <w:szCs w:val="24"/>
          </w:rPr>
          <w:t xml:space="preserve"> </w:t>
        </w:r>
        <w:r w:rsidRPr="007F3479">
          <w:rPr>
            <w:b/>
            <w:sz w:val="14"/>
            <w:szCs w:val="24"/>
          </w:rPr>
          <w:sym w:font="Symbol" w:char="F0B7"/>
        </w:r>
        <w:r>
          <w:rPr>
            <w:b/>
            <w:szCs w:val="24"/>
          </w:rPr>
          <w:t xml:space="preserve"> </w:t>
        </w:r>
        <w:r w:rsidRPr="002017ED">
          <w:rPr>
            <w:szCs w:val="24"/>
          </w:rPr>
          <w:t>DMA</w:t>
        </w:r>
        <w:r>
          <w:rPr>
            <w:szCs w:val="24"/>
          </w:rPr>
          <w:t xml:space="preserve"> </w:t>
        </w:r>
        <w:r w:rsidRPr="007F3479">
          <w:rPr>
            <w:b/>
            <w:sz w:val="14"/>
            <w:szCs w:val="24"/>
          </w:rPr>
          <w:sym w:font="Symbol" w:char="F0B7"/>
        </w:r>
        <w:r>
          <w:rPr>
            <w:b/>
            <w:sz w:val="14"/>
            <w:szCs w:val="24"/>
          </w:rPr>
          <w:t xml:space="preserve"> </w:t>
        </w:r>
        <w:r w:rsidRPr="00EE4ADE">
          <w:rPr>
            <w:szCs w:val="24"/>
          </w:rPr>
          <w:t>FEA</w:t>
        </w:r>
      </w:moveTo>
    </w:p>
    <w:p w14:paraId="1162885B" w14:textId="63B67D74" w:rsidR="00965015" w:rsidRDefault="00965015">
      <w:pPr>
        <w:pStyle w:val="ListParagraph"/>
        <w:numPr>
          <w:ilvl w:val="0"/>
          <w:numId w:val="5"/>
        </w:numPr>
        <w:tabs>
          <w:tab w:val="right" w:pos="10080"/>
        </w:tabs>
        <w:spacing w:after="80"/>
        <w:ind w:left="274" w:hanging="274"/>
        <w:contextualSpacing w:val="0"/>
        <w:jc w:val="both"/>
        <w:rPr>
          <w:moveTo w:id="556" w:author="Nakul Bende" w:date="2016-03-10T18:43:00Z"/>
          <w:szCs w:val="24"/>
        </w:rPr>
        <w:pPrChange w:id="557" w:author="Nakul Bende" w:date="2016-03-28T22:05:00Z">
          <w:pPr>
            <w:pStyle w:val="ListParagraph"/>
            <w:numPr>
              <w:numId w:val="5"/>
            </w:numPr>
            <w:tabs>
              <w:tab w:val="left" w:pos="4320"/>
            </w:tabs>
            <w:ind w:left="270" w:hanging="270"/>
            <w:jc w:val="both"/>
          </w:pPr>
        </w:pPrChange>
      </w:pPr>
      <w:moveTo w:id="558" w:author="Nakul Bende" w:date="2016-03-10T18:43:00Z">
        <w:r w:rsidRPr="00770009">
          <w:rPr>
            <w:b/>
            <w:szCs w:val="24"/>
          </w:rPr>
          <w:t>Microscopy</w:t>
        </w:r>
        <w:del w:id="559" w:author="Nakul Bende" w:date="2016-03-28T22:05:00Z">
          <w:r w:rsidRPr="00770009" w:rsidDel="0069745B">
            <w:rPr>
              <w:b/>
              <w:szCs w:val="24"/>
            </w:rPr>
            <w:delText>:</w:delText>
          </w:r>
          <w:r w:rsidRPr="006D455F" w:rsidDel="0069745B">
            <w:rPr>
              <w:szCs w:val="24"/>
            </w:rPr>
            <w:delText xml:space="preserve"> </w:delText>
          </w:r>
        </w:del>
      </w:moveTo>
      <w:ins w:id="560" w:author="Nakul Bende" w:date="2016-03-28T22:05:00Z">
        <w:r w:rsidR="0069745B">
          <w:rPr>
            <w:szCs w:val="24"/>
          </w:rPr>
          <w:tab/>
        </w:r>
      </w:ins>
      <w:moveTo w:id="561" w:author="Nakul Bende" w:date="2016-03-10T18:43:00Z">
        <w:del w:id="562" w:author="Nakul Bende" w:date="2016-03-28T22:04:00Z">
          <w:r w:rsidDel="0069745B">
            <w:rPr>
              <w:szCs w:val="24"/>
            </w:rPr>
            <w:tab/>
          </w:r>
        </w:del>
        <w:r w:rsidRPr="006D455F">
          <w:rPr>
            <w:szCs w:val="24"/>
          </w:rPr>
          <w:t>Optical microscopy</w:t>
        </w:r>
        <w:r>
          <w:rPr>
            <w:szCs w:val="24"/>
          </w:rPr>
          <w:t xml:space="preserve"> </w:t>
        </w:r>
        <w:r w:rsidRPr="007F3479">
          <w:rPr>
            <w:b/>
            <w:sz w:val="14"/>
            <w:szCs w:val="24"/>
          </w:rPr>
          <w:sym w:font="Symbol" w:char="F0B7"/>
        </w:r>
        <w:r w:rsidRPr="006D455F">
          <w:rPr>
            <w:szCs w:val="24"/>
          </w:rPr>
          <w:t xml:space="preserve"> Fluorescence microscopy</w:t>
        </w:r>
        <w:r>
          <w:rPr>
            <w:szCs w:val="24"/>
          </w:rPr>
          <w:t xml:space="preserve"> </w:t>
        </w:r>
        <w:r w:rsidRPr="007F3479">
          <w:rPr>
            <w:b/>
            <w:sz w:val="14"/>
            <w:szCs w:val="24"/>
          </w:rPr>
          <w:sym w:font="Symbol" w:char="F0B7"/>
        </w:r>
        <w:r w:rsidRPr="006D455F">
          <w:rPr>
            <w:szCs w:val="24"/>
          </w:rPr>
          <w:t xml:space="preserve"> Confocal microscopy</w:t>
        </w:r>
      </w:moveTo>
    </w:p>
    <w:p w14:paraId="0C15CE1F" w14:textId="78BAE067" w:rsidR="00965015" w:rsidRPr="00227272" w:rsidRDefault="00965015">
      <w:pPr>
        <w:pStyle w:val="ListParagraph"/>
        <w:numPr>
          <w:ilvl w:val="0"/>
          <w:numId w:val="5"/>
        </w:numPr>
        <w:tabs>
          <w:tab w:val="right" w:pos="10080"/>
        </w:tabs>
        <w:spacing w:after="80"/>
        <w:ind w:left="274" w:hanging="274"/>
        <w:contextualSpacing w:val="0"/>
        <w:jc w:val="both"/>
        <w:rPr>
          <w:moveTo w:id="563" w:author="Nakul Bende" w:date="2016-03-10T18:43:00Z"/>
          <w:sz w:val="36"/>
          <w:szCs w:val="24"/>
        </w:rPr>
        <w:pPrChange w:id="564" w:author="Nakul Bende" w:date="2016-03-28T22:05:00Z">
          <w:pPr>
            <w:pStyle w:val="ListParagraph"/>
            <w:numPr>
              <w:numId w:val="5"/>
            </w:numPr>
            <w:tabs>
              <w:tab w:val="left" w:pos="4320"/>
            </w:tabs>
            <w:ind w:left="270" w:hanging="270"/>
            <w:jc w:val="both"/>
          </w:pPr>
        </w:pPrChange>
      </w:pPr>
      <w:moveTo w:id="565" w:author="Nakul Bende" w:date="2016-03-10T18:43:00Z">
        <w:r>
          <w:rPr>
            <w:b/>
            <w:szCs w:val="24"/>
          </w:rPr>
          <w:t>Film, bulk characterization</w:t>
        </w:r>
        <w:del w:id="566" w:author="Nakul Bende" w:date="2016-03-28T22:05:00Z">
          <w:r w:rsidRPr="00770009" w:rsidDel="0069745B">
            <w:rPr>
              <w:b/>
              <w:szCs w:val="24"/>
            </w:rPr>
            <w:delText>:</w:delText>
          </w:r>
        </w:del>
        <w:r>
          <w:rPr>
            <w:szCs w:val="24"/>
          </w:rPr>
          <w:tab/>
          <w:t xml:space="preserve">Optical reflectometer </w:t>
        </w:r>
        <w:r w:rsidRPr="007F3479">
          <w:rPr>
            <w:b/>
            <w:sz w:val="14"/>
            <w:szCs w:val="24"/>
          </w:rPr>
          <w:sym w:font="Symbol" w:char="F0B7"/>
        </w:r>
        <w:r>
          <w:rPr>
            <w:szCs w:val="24"/>
          </w:rPr>
          <w:t xml:space="preserve"> Ellipsometry </w:t>
        </w:r>
        <w:r w:rsidRPr="007F3479">
          <w:rPr>
            <w:b/>
            <w:sz w:val="14"/>
            <w:szCs w:val="24"/>
          </w:rPr>
          <w:sym w:font="Symbol" w:char="F0B7"/>
        </w:r>
        <w:r>
          <w:rPr>
            <w:b/>
            <w:sz w:val="14"/>
            <w:szCs w:val="24"/>
          </w:rPr>
          <w:t xml:space="preserve"> </w:t>
        </w:r>
        <w:r w:rsidRPr="00227272">
          <w:rPr>
            <w:szCs w:val="24"/>
          </w:rPr>
          <w:t>X-ray computed tomography</w:t>
        </w:r>
      </w:moveTo>
    </w:p>
    <w:p w14:paraId="3B91448B" w14:textId="2F54686A" w:rsidR="00965015" w:rsidRPr="006D455F" w:rsidDel="00EE4E61" w:rsidRDefault="00965015">
      <w:pPr>
        <w:pStyle w:val="ListParagraph"/>
        <w:numPr>
          <w:ilvl w:val="0"/>
          <w:numId w:val="5"/>
        </w:numPr>
        <w:tabs>
          <w:tab w:val="right" w:pos="10080"/>
        </w:tabs>
        <w:spacing w:after="80"/>
        <w:ind w:left="274" w:hanging="274"/>
        <w:contextualSpacing w:val="0"/>
        <w:jc w:val="both"/>
        <w:rPr>
          <w:del w:id="567" w:author="Nakul Bende" w:date="2016-03-24T12:59:00Z"/>
          <w:moveTo w:id="568" w:author="Nakul Bende" w:date="2016-03-10T18:43:00Z"/>
          <w:szCs w:val="24"/>
        </w:rPr>
        <w:pPrChange w:id="569" w:author="Nakul Bende" w:date="2016-03-28T22:05:00Z">
          <w:pPr>
            <w:pStyle w:val="ListParagraph"/>
            <w:numPr>
              <w:numId w:val="5"/>
            </w:numPr>
            <w:tabs>
              <w:tab w:val="left" w:pos="4320"/>
            </w:tabs>
            <w:ind w:left="270" w:hanging="270"/>
            <w:jc w:val="both"/>
          </w:pPr>
        </w:pPrChange>
      </w:pPr>
      <w:moveTo w:id="570" w:author="Nakul Bende" w:date="2016-03-10T18:43:00Z">
        <w:del w:id="571" w:author="Nakul Bende" w:date="2016-03-24T12:59:00Z">
          <w:r w:rsidRPr="00770009" w:rsidDel="00EE4E61">
            <w:rPr>
              <w:b/>
              <w:szCs w:val="24"/>
            </w:rPr>
            <w:delText>Spectroscopic analysis:</w:delText>
          </w:r>
          <w:r w:rsidRPr="006D455F" w:rsidDel="00EE4E61">
            <w:rPr>
              <w:szCs w:val="24"/>
            </w:rPr>
            <w:delText xml:space="preserve"> </w:delText>
          </w:r>
          <w:r w:rsidDel="00EE4E61">
            <w:rPr>
              <w:szCs w:val="24"/>
            </w:rPr>
            <w:tab/>
          </w:r>
          <w:r w:rsidRPr="006D455F" w:rsidDel="00EE4E61">
            <w:rPr>
              <w:szCs w:val="24"/>
            </w:rPr>
            <w:delText xml:space="preserve">UV/ Visible </w:delText>
          </w:r>
          <w:r w:rsidRPr="007F3479" w:rsidDel="00EE4E61">
            <w:rPr>
              <w:b/>
              <w:sz w:val="14"/>
              <w:szCs w:val="24"/>
            </w:rPr>
            <w:sym w:font="Symbol" w:char="F0B7"/>
          </w:r>
          <w:r w:rsidDel="00EE4E61">
            <w:rPr>
              <w:b/>
              <w:szCs w:val="24"/>
            </w:rPr>
            <w:delText xml:space="preserve"> </w:delText>
          </w:r>
          <w:r w:rsidRPr="00546D3C" w:rsidDel="00EE4E61">
            <w:rPr>
              <w:szCs w:val="24"/>
            </w:rPr>
            <w:delText>FT</w:delText>
          </w:r>
          <w:r w:rsidDel="00EE4E61">
            <w:rPr>
              <w:szCs w:val="24"/>
            </w:rPr>
            <w:delText>IR</w:delText>
          </w:r>
          <w:r w:rsidRPr="005D6819" w:rsidDel="00EE4E61">
            <w:rPr>
              <w:szCs w:val="24"/>
            </w:rPr>
            <w:delText xml:space="preserve"> </w:delText>
          </w:r>
          <w:r w:rsidRPr="007F3479" w:rsidDel="00EE4E61">
            <w:rPr>
              <w:b/>
              <w:sz w:val="14"/>
              <w:szCs w:val="24"/>
            </w:rPr>
            <w:sym w:font="Symbol" w:char="F0B7"/>
          </w:r>
          <w:r w:rsidDel="00EE4E61">
            <w:rPr>
              <w:b/>
              <w:szCs w:val="24"/>
            </w:rPr>
            <w:delText xml:space="preserve"> </w:delText>
          </w:r>
          <w:r w:rsidDel="00EE4E61">
            <w:rPr>
              <w:szCs w:val="24"/>
            </w:rPr>
            <w:delText>NMR</w:delText>
          </w:r>
        </w:del>
      </w:moveTo>
    </w:p>
    <w:p w14:paraId="4EFF54B3" w14:textId="107D3855" w:rsidR="00965015" w:rsidRDefault="00965015">
      <w:pPr>
        <w:pStyle w:val="ListParagraph"/>
        <w:numPr>
          <w:ilvl w:val="0"/>
          <w:numId w:val="5"/>
        </w:numPr>
        <w:tabs>
          <w:tab w:val="right" w:pos="10080"/>
        </w:tabs>
        <w:spacing w:after="80"/>
        <w:ind w:left="274" w:hanging="274"/>
        <w:contextualSpacing w:val="0"/>
        <w:jc w:val="both"/>
        <w:rPr>
          <w:moveTo w:id="572" w:author="Nakul Bende" w:date="2016-03-10T18:43:00Z"/>
          <w:szCs w:val="24"/>
        </w:rPr>
        <w:pPrChange w:id="573" w:author="Nakul Bende" w:date="2016-03-28T22:05:00Z">
          <w:pPr>
            <w:pStyle w:val="ListParagraph"/>
            <w:numPr>
              <w:numId w:val="5"/>
            </w:numPr>
            <w:tabs>
              <w:tab w:val="left" w:pos="4320"/>
            </w:tabs>
            <w:ind w:left="270" w:hanging="270"/>
            <w:jc w:val="both"/>
          </w:pPr>
        </w:pPrChange>
      </w:pPr>
      <w:moveTo w:id="574" w:author="Nakul Bende" w:date="2016-03-10T18:43:00Z">
        <w:r w:rsidRPr="00770009">
          <w:rPr>
            <w:b/>
            <w:szCs w:val="24"/>
          </w:rPr>
          <w:t>Software</w:t>
        </w:r>
        <w:r>
          <w:rPr>
            <w:b/>
            <w:szCs w:val="24"/>
          </w:rPr>
          <w:t xml:space="preserve">, </w:t>
        </w:r>
      </w:moveTo>
      <w:ins w:id="575" w:author="Nakul Bende" w:date="2016-03-28T22:05:00Z">
        <w:r w:rsidR="0069745B">
          <w:rPr>
            <w:b/>
            <w:szCs w:val="24"/>
          </w:rPr>
          <w:t>l</w:t>
        </w:r>
      </w:ins>
      <w:moveTo w:id="576" w:author="Nakul Bende" w:date="2016-03-10T18:43:00Z">
        <w:del w:id="577" w:author="Nakul Bende" w:date="2016-03-28T22:05:00Z">
          <w:r w:rsidDel="0069745B">
            <w:rPr>
              <w:b/>
              <w:szCs w:val="24"/>
            </w:rPr>
            <w:delText>L</w:delText>
          </w:r>
        </w:del>
        <w:r>
          <w:rPr>
            <w:b/>
            <w:szCs w:val="24"/>
          </w:rPr>
          <w:t>anguages</w:t>
        </w:r>
        <w:del w:id="578" w:author="Nakul Bende" w:date="2016-03-28T22:05:00Z">
          <w:r w:rsidRPr="00770009" w:rsidDel="0069745B">
            <w:rPr>
              <w:b/>
              <w:szCs w:val="24"/>
            </w:rPr>
            <w:delText xml:space="preserve">: </w:delText>
          </w:r>
        </w:del>
      </w:moveTo>
      <w:ins w:id="579" w:author="Nakul Bende" w:date="2016-03-28T22:05:00Z">
        <w:r w:rsidR="0069745B">
          <w:rPr>
            <w:b/>
            <w:szCs w:val="24"/>
          </w:rPr>
          <w:tab/>
        </w:r>
      </w:ins>
      <w:moveTo w:id="580" w:author="Nakul Bende" w:date="2016-03-10T18:43:00Z">
        <w:del w:id="581" w:author="Nakul Bende" w:date="2016-03-28T22:05:00Z">
          <w:r w:rsidDel="0069745B">
            <w:rPr>
              <w:b/>
              <w:szCs w:val="24"/>
            </w:rPr>
            <w:tab/>
          </w:r>
        </w:del>
        <w:r w:rsidRPr="006D455F">
          <w:rPr>
            <w:szCs w:val="24"/>
          </w:rPr>
          <w:t xml:space="preserve">MATLAB </w:t>
        </w:r>
        <w:r w:rsidRPr="007F3479">
          <w:rPr>
            <w:b/>
            <w:sz w:val="14"/>
            <w:szCs w:val="24"/>
          </w:rPr>
          <w:sym w:font="Symbol" w:char="F0B7"/>
        </w:r>
        <w:r w:rsidRPr="006D455F">
          <w:rPr>
            <w:szCs w:val="24"/>
          </w:rPr>
          <w:t xml:space="preserve"> C++</w:t>
        </w:r>
        <w:r>
          <w:rPr>
            <w:szCs w:val="24"/>
          </w:rPr>
          <w:t xml:space="preserve"> </w:t>
        </w:r>
        <w:r w:rsidRPr="007F3479">
          <w:rPr>
            <w:b/>
            <w:sz w:val="14"/>
            <w:szCs w:val="24"/>
          </w:rPr>
          <w:sym w:font="Symbol" w:char="F0B7"/>
        </w:r>
        <w:r w:rsidRPr="006D455F">
          <w:rPr>
            <w:szCs w:val="24"/>
          </w:rPr>
          <w:t xml:space="preserve"> </w:t>
        </w:r>
        <w:r>
          <w:rPr>
            <w:szCs w:val="24"/>
          </w:rPr>
          <w:t xml:space="preserve">Mathematica  </w:t>
        </w:r>
        <w:r w:rsidRPr="007F3479">
          <w:rPr>
            <w:b/>
            <w:sz w:val="14"/>
            <w:szCs w:val="24"/>
          </w:rPr>
          <w:sym w:font="Symbol" w:char="F0B7"/>
        </w:r>
        <w:r>
          <w:rPr>
            <w:b/>
            <w:sz w:val="14"/>
            <w:szCs w:val="24"/>
          </w:rPr>
          <w:t xml:space="preserve">  </w:t>
        </w:r>
        <w:r>
          <w:rPr>
            <w:szCs w:val="24"/>
          </w:rPr>
          <w:t xml:space="preserve">Rhino, grasshopper, </w:t>
        </w:r>
        <w:r w:rsidRPr="006D455F">
          <w:rPr>
            <w:szCs w:val="24"/>
          </w:rPr>
          <w:t xml:space="preserve">other CAD </w:t>
        </w:r>
        <w:r>
          <w:rPr>
            <w:szCs w:val="24"/>
          </w:rPr>
          <w:t>software</w:t>
        </w:r>
        <w:r w:rsidRPr="006D455F">
          <w:rPr>
            <w:szCs w:val="24"/>
          </w:rPr>
          <w:t xml:space="preserve"> </w:t>
        </w:r>
      </w:moveTo>
    </w:p>
    <w:p w14:paraId="34612674" w14:textId="7A3CFB2F" w:rsidR="00965015" w:rsidRDefault="00965015">
      <w:pPr>
        <w:pStyle w:val="ListParagraph"/>
        <w:numPr>
          <w:ilvl w:val="0"/>
          <w:numId w:val="5"/>
        </w:numPr>
        <w:tabs>
          <w:tab w:val="right" w:pos="10080"/>
        </w:tabs>
        <w:spacing w:after="80"/>
        <w:ind w:left="274" w:hanging="274"/>
        <w:contextualSpacing w:val="0"/>
        <w:jc w:val="both"/>
        <w:rPr>
          <w:moveTo w:id="582" w:author="Nakul Bende" w:date="2016-03-10T18:43:00Z"/>
          <w:szCs w:val="24"/>
        </w:rPr>
        <w:pPrChange w:id="583" w:author="Nakul Bende" w:date="2016-03-28T22:05:00Z">
          <w:pPr>
            <w:pStyle w:val="ListParagraph"/>
            <w:numPr>
              <w:numId w:val="5"/>
            </w:numPr>
            <w:tabs>
              <w:tab w:val="left" w:pos="4320"/>
            </w:tabs>
            <w:ind w:left="270" w:hanging="270"/>
            <w:jc w:val="both"/>
          </w:pPr>
        </w:pPrChange>
      </w:pPr>
      <w:moveTo w:id="584" w:author="Nakul Bende" w:date="2016-03-10T18:43:00Z">
        <w:r w:rsidRPr="00770009">
          <w:rPr>
            <w:b/>
            <w:szCs w:val="24"/>
          </w:rPr>
          <w:t xml:space="preserve">Electronic circuits, </w:t>
        </w:r>
      </w:moveTo>
      <w:ins w:id="585" w:author="Nakul Bende" w:date="2016-03-28T22:05:00Z">
        <w:r w:rsidR="0069745B">
          <w:rPr>
            <w:b/>
            <w:szCs w:val="24"/>
          </w:rPr>
          <w:t>m</w:t>
        </w:r>
      </w:ins>
      <w:moveTo w:id="586" w:author="Nakul Bende" w:date="2016-03-10T18:43:00Z">
        <w:del w:id="587" w:author="Nakul Bende" w:date="2016-03-28T22:05:00Z">
          <w:r w:rsidRPr="00770009" w:rsidDel="0069745B">
            <w:rPr>
              <w:b/>
              <w:szCs w:val="24"/>
            </w:rPr>
            <w:delText>M</w:delText>
          </w:r>
        </w:del>
        <w:r w:rsidRPr="00770009">
          <w:rPr>
            <w:b/>
            <w:szCs w:val="24"/>
          </w:rPr>
          <w:t>icroelectronics</w:t>
        </w:r>
        <w:del w:id="588" w:author="Nakul Bende" w:date="2016-03-28T22:05:00Z">
          <w:r w:rsidRPr="00770009" w:rsidDel="0069745B">
            <w:rPr>
              <w:b/>
              <w:szCs w:val="24"/>
            </w:rPr>
            <w:delText>:</w:delText>
          </w:r>
          <w:r w:rsidDel="0069745B">
            <w:rPr>
              <w:i/>
              <w:szCs w:val="24"/>
            </w:rPr>
            <w:delText xml:space="preserve"> </w:delText>
          </w:r>
        </w:del>
      </w:moveTo>
      <w:ins w:id="589" w:author="Nakul Bende" w:date="2016-03-28T22:05:00Z">
        <w:r w:rsidR="0069745B">
          <w:rPr>
            <w:i/>
            <w:szCs w:val="24"/>
          </w:rPr>
          <w:tab/>
        </w:r>
      </w:ins>
      <w:moveTo w:id="590" w:author="Nakul Bende" w:date="2016-03-10T18:43:00Z">
        <w:del w:id="591" w:author="Nakul Bende" w:date="2016-03-28T22:05:00Z">
          <w:r w:rsidDel="0069745B">
            <w:rPr>
              <w:i/>
              <w:szCs w:val="24"/>
            </w:rPr>
            <w:tab/>
          </w:r>
        </w:del>
        <w:r>
          <w:rPr>
            <w:szCs w:val="24"/>
          </w:rPr>
          <w:t xml:space="preserve">Open microcontroller and components </w:t>
        </w:r>
        <w:r w:rsidRPr="007F3479">
          <w:rPr>
            <w:b/>
            <w:sz w:val="14"/>
            <w:szCs w:val="24"/>
          </w:rPr>
          <w:sym w:font="Symbol" w:char="F0B7"/>
        </w:r>
        <w:r>
          <w:rPr>
            <w:b/>
            <w:sz w:val="14"/>
            <w:szCs w:val="24"/>
          </w:rPr>
          <w:t xml:space="preserve"> </w:t>
        </w:r>
        <w:r w:rsidRPr="00227272">
          <w:rPr>
            <w:szCs w:val="24"/>
          </w:rPr>
          <w:t xml:space="preserve">Lab automation using </w:t>
        </w:r>
        <w:r>
          <w:rPr>
            <w:szCs w:val="24"/>
          </w:rPr>
          <w:t>IOT</w:t>
        </w:r>
      </w:moveTo>
    </w:p>
    <w:moveToRangeEnd w:id="530"/>
    <w:p w14:paraId="7BA42C0F" w14:textId="63C16CDF" w:rsidR="00120B97" w:rsidRPr="00120B97" w:rsidRDefault="00AF6C7D" w:rsidP="008C1AD4">
      <w:pPr>
        <w:pStyle w:val="Heading1"/>
        <w:pBdr>
          <w:bottom w:val="single" w:sz="4" w:space="1" w:color="auto"/>
        </w:pBdr>
        <w:jc w:val="both"/>
      </w:pPr>
      <w:r>
        <w:lastRenderedPageBreak/>
        <w:t>T</w:t>
      </w:r>
      <w:r w:rsidR="00120B97" w:rsidRPr="00120B97">
        <w:t>EACHING EXPERI</w:t>
      </w:r>
      <w:r w:rsidR="00A10E1A">
        <w:t>E</w:t>
      </w:r>
      <w:r w:rsidR="00587AFF">
        <w:t>NCE</w:t>
      </w:r>
    </w:p>
    <w:p w14:paraId="4CA3677D" w14:textId="1A6F0F60" w:rsidR="009A1071" w:rsidRPr="00775C64" w:rsidRDefault="00182943">
      <w:pPr>
        <w:pStyle w:val="Subtitle"/>
        <w:numPr>
          <w:ilvl w:val="0"/>
          <w:numId w:val="10"/>
        </w:numPr>
        <w:tabs>
          <w:tab w:val="right" w:pos="10800"/>
        </w:tabs>
        <w:ind w:left="274" w:hanging="274"/>
        <w:jc w:val="both"/>
        <w:pPrChange w:id="592" w:author="Nakul Bende" w:date="2016-04-03T15:11:00Z">
          <w:pPr>
            <w:pStyle w:val="Subtitle"/>
            <w:numPr>
              <w:numId w:val="10"/>
            </w:numPr>
            <w:tabs>
              <w:tab w:val="right" w:pos="10800"/>
            </w:tabs>
            <w:ind w:left="270" w:hanging="270"/>
            <w:jc w:val="both"/>
          </w:pPr>
        </w:pPrChange>
      </w:pPr>
      <w:r w:rsidRPr="00775C64">
        <w:t>TA</w:t>
      </w:r>
      <w:r w:rsidR="00120B97" w:rsidRPr="00775C64">
        <w:t xml:space="preserve"> for graduate level Mechanical testing lab (PSE 602) entailing lectures on stress-strain relationships</w:t>
      </w:r>
      <w:ins w:id="593" w:author="Nakul Bende" w:date="2016-03-24T12:16:00Z">
        <w:r w:rsidR="007A0990">
          <w:t>,</w:t>
        </w:r>
      </w:ins>
      <w:del w:id="594" w:author="Nakul Bende" w:date="2016-03-24T12:16:00Z">
        <w:r w:rsidR="00722945" w:rsidRPr="00775C64" w:rsidDel="007A0990">
          <w:delText xml:space="preserve"> and</w:delText>
        </w:r>
      </w:del>
      <w:r w:rsidR="00722945" w:rsidRPr="00775C64">
        <w:t xml:space="preserve"> rubber elasticity </w:t>
      </w:r>
      <w:del w:id="595" w:author="Nakul Bende" w:date="2016-03-24T12:16:00Z">
        <w:r w:rsidR="00722945" w:rsidRPr="00775C64" w:rsidDel="007A0990">
          <w:delText>theories</w:delText>
        </w:r>
        <w:r w:rsidR="00722945" w:rsidRPr="00775C64" w:rsidDel="007A0990">
          <w:rPr>
            <w:rStyle w:val="CommentReference"/>
            <w:sz w:val="22"/>
            <w:szCs w:val="22"/>
          </w:rPr>
          <w:commentReference w:id="596"/>
        </w:r>
        <w:r w:rsidR="00722945" w:rsidRPr="00775C64" w:rsidDel="007A0990">
          <w:delText xml:space="preserve"> </w:delText>
        </w:r>
      </w:del>
      <w:r w:rsidR="00722945" w:rsidRPr="00775C64">
        <w:t>and a weekly lab on</w:t>
      </w:r>
      <w:r w:rsidR="0091330B" w:rsidRPr="00775C64">
        <w:t xml:space="preserve"> </w:t>
      </w:r>
      <w:r w:rsidR="00120B97" w:rsidRPr="00775C64">
        <w:t xml:space="preserve">mechanical </w:t>
      </w:r>
      <w:r w:rsidR="00685337" w:rsidRPr="00775C64">
        <w:t>testing,</w:t>
      </w:r>
      <w:r w:rsidRPr="00775C64">
        <w:t xml:space="preserve"> </w:t>
      </w:r>
      <w:r w:rsidR="002533C7" w:rsidRPr="00775C64">
        <w:t>UMass</w:t>
      </w:r>
      <w:r w:rsidR="00685337" w:rsidRPr="00775C64">
        <w:t xml:space="preserve"> Amherst</w:t>
      </w:r>
      <w:r w:rsidR="00685337" w:rsidRPr="00775C64">
        <w:tab/>
        <w:t>Fall 2014</w:t>
      </w:r>
    </w:p>
    <w:p w14:paraId="33C5F8FB" w14:textId="33D7BE94" w:rsidR="009A1071" w:rsidRDefault="009A1071">
      <w:pPr>
        <w:pStyle w:val="Subtitle"/>
        <w:numPr>
          <w:ilvl w:val="0"/>
          <w:numId w:val="10"/>
        </w:numPr>
        <w:tabs>
          <w:tab w:val="right" w:pos="10800"/>
        </w:tabs>
        <w:ind w:left="274" w:hanging="274"/>
        <w:jc w:val="both"/>
        <w:pPrChange w:id="597" w:author="Nakul Bende" w:date="2016-04-03T15:11:00Z">
          <w:pPr>
            <w:pStyle w:val="Subtitle"/>
            <w:numPr>
              <w:numId w:val="10"/>
            </w:numPr>
            <w:tabs>
              <w:tab w:val="right" w:pos="10800"/>
            </w:tabs>
            <w:ind w:left="270" w:hanging="270"/>
            <w:jc w:val="both"/>
          </w:pPr>
        </w:pPrChange>
      </w:pPr>
      <w:r w:rsidRPr="00775C64">
        <w:t xml:space="preserve">Mentored </w:t>
      </w:r>
      <w:r w:rsidR="00227272">
        <w:t>7</w:t>
      </w:r>
      <w:r w:rsidRPr="00775C64">
        <w:t xml:space="preserve"> undergraduate students </w:t>
      </w:r>
      <w:del w:id="598" w:author="Nakul Bende" w:date="2016-03-24T12:16:00Z">
        <w:r w:rsidR="00D15B96" w:rsidRPr="00775C64" w:rsidDel="007A0990">
          <w:delText xml:space="preserve">within </w:delText>
        </w:r>
        <w:r w:rsidRPr="00775C64" w:rsidDel="007A0990">
          <w:delText>3 years</w:delText>
        </w:r>
        <w:r w:rsidR="00D15B96" w:rsidRPr="00775C64" w:rsidDel="007A0990">
          <w:delText xml:space="preserve"> </w:delText>
        </w:r>
      </w:del>
      <w:r w:rsidR="00D15B96" w:rsidRPr="00775C64">
        <w:t>(</w:t>
      </w:r>
      <w:r w:rsidR="00227272">
        <w:t>3</w:t>
      </w:r>
      <w:r w:rsidR="00C57BAB" w:rsidRPr="00775C64">
        <w:t xml:space="preserve"> current students</w:t>
      </w:r>
      <w:r w:rsidR="00D15B96" w:rsidRPr="00775C64">
        <w:t>)</w:t>
      </w:r>
      <w:r w:rsidR="00B61623">
        <w:tab/>
        <w:t xml:space="preserve">2013 </w:t>
      </w:r>
      <w:r w:rsidR="00B52060">
        <w:t>–</w:t>
      </w:r>
      <w:r w:rsidR="00B61623">
        <w:t xml:space="preserve"> </w:t>
      </w:r>
      <w:r w:rsidR="00227272">
        <w:t>present</w:t>
      </w:r>
    </w:p>
    <w:p w14:paraId="6D552BD1" w14:textId="14E4A832" w:rsidR="00B52060" w:rsidRPr="00775C64" w:rsidRDefault="00B52060">
      <w:pPr>
        <w:pStyle w:val="Subtitle"/>
        <w:numPr>
          <w:ilvl w:val="0"/>
          <w:numId w:val="10"/>
        </w:numPr>
        <w:tabs>
          <w:tab w:val="right" w:pos="10800"/>
        </w:tabs>
        <w:ind w:left="274" w:hanging="274"/>
        <w:jc w:val="both"/>
        <w:pPrChange w:id="599" w:author="Nakul Bende" w:date="2016-04-03T15:11:00Z">
          <w:pPr>
            <w:pStyle w:val="Subtitle"/>
            <w:numPr>
              <w:numId w:val="10"/>
            </w:numPr>
            <w:tabs>
              <w:tab w:val="right" w:pos="10800"/>
            </w:tabs>
            <w:ind w:left="270" w:hanging="270"/>
            <w:jc w:val="both"/>
          </w:pPr>
        </w:pPrChange>
      </w:pPr>
      <w:r w:rsidRPr="00775C64">
        <w:t xml:space="preserve">TA for undergraduate level course </w:t>
      </w:r>
      <w:ins w:id="600" w:author="Nakul Bende" w:date="2016-03-29T09:05:00Z">
        <w:r w:rsidR="007769D4">
          <w:t>en</w:t>
        </w:r>
      </w:ins>
      <w:r w:rsidRPr="00775C64">
        <w:t>titled "Macromolecular Chemistry", IIT Roorkee, India</w:t>
      </w:r>
      <w:r w:rsidRPr="00775C64">
        <w:tab/>
        <w:t>Fall 2011</w:t>
      </w:r>
    </w:p>
    <w:p w14:paraId="4CED9577" w14:textId="742F4B8C" w:rsidR="00120B97" w:rsidRPr="00120B97" w:rsidDel="00BF7553" w:rsidRDefault="00FF10C9" w:rsidP="008C1AD4">
      <w:pPr>
        <w:pStyle w:val="Heading1"/>
        <w:pBdr>
          <w:bottom w:val="single" w:sz="4" w:space="1" w:color="auto"/>
        </w:pBdr>
        <w:jc w:val="both"/>
        <w:rPr>
          <w:moveFrom w:id="601" w:author="Nakul Bende" w:date="2016-03-10T19:01:00Z"/>
        </w:rPr>
      </w:pPr>
      <w:ins w:id="602" w:author="Nakul Bende" w:date="2016-03-24T12:27:00Z">
        <w:r w:rsidRPr="009C3BCD">
          <w:rPr>
            <w:noProof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35FCEF96" wp14:editId="339FAF1F">
                  <wp:simplePos x="0" y="0"/>
                  <wp:positionH relativeFrom="margin">
                    <wp:posOffset>4567555</wp:posOffset>
                  </wp:positionH>
                  <wp:positionV relativeFrom="bottomMargin">
                    <wp:posOffset>-9295765</wp:posOffset>
                  </wp:positionV>
                  <wp:extent cx="1952625" cy="421005"/>
                  <wp:effectExtent l="0" t="0" r="0" b="0"/>
                  <wp:wrapSquare wrapText="bothSides"/>
                  <wp:docPr id="6" name="Text Box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52625" cy="4210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C59D79" w14:textId="77777777" w:rsidR="009C3BCD" w:rsidRPr="00001F84" w:rsidRDefault="009C3BCD" w:rsidP="009C3BCD">
                              <w:pPr>
                                <w:spacing w:after="0" w:line="240" w:lineRule="auto"/>
                                <w:jc w:val="right"/>
                                <w:rPr>
                                  <w:b/>
                                  <w:color w:val="7F7F7F" w:themeColor="text1" w:themeTint="80"/>
                                </w:rPr>
                              </w:pPr>
                              <w:r w:rsidRPr="00001F84">
                                <w:rPr>
                                  <w:b/>
                                  <w:color w:val="7F7F7F" w:themeColor="text1" w:themeTint="80"/>
                                </w:rPr>
                                <w:t>nbende@mail.pse.umass.edu</w:t>
                              </w:r>
                            </w:p>
                            <w:p w14:paraId="39371488" w14:textId="734DB6A4" w:rsidR="009C3BCD" w:rsidRPr="00001F84" w:rsidRDefault="009C3BCD" w:rsidP="009C3BCD">
                              <w:pPr>
                                <w:spacing w:after="0" w:line="240" w:lineRule="auto"/>
                                <w:jc w:val="right"/>
                                <w:rPr>
                                  <w:b/>
                                  <w:color w:val="7F7F7F" w:themeColor="text1" w:themeTint="80"/>
                                </w:rPr>
                              </w:pPr>
                              <w:r w:rsidRPr="00001F84">
                                <w:rPr>
                                  <w:b/>
                                  <w:color w:val="7F7F7F" w:themeColor="text1" w:themeTint="80"/>
                                </w:rPr>
                                <w:t xml:space="preserve"> </w:t>
                              </w:r>
                              <w:del w:id="603" w:author="Nakul Bende" w:date="2016-03-24T12:27:00Z">
                                <w:r w:rsidRPr="00001F84" w:rsidDel="009C3BCD">
                                  <w:rPr>
                                    <w:b/>
                                    <w:color w:val="7F7F7F" w:themeColor="text1" w:themeTint="80"/>
                                  </w:rPr>
                                  <w:delText>2</w:delText>
                                </w:r>
                              </w:del>
                              <w:ins w:id="604" w:author="Nakul Bende" w:date="2016-03-24T12:27:00Z">
                                <w:r>
                                  <w:rPr>
                                    <w:b/>
                                    <w:color w:val="7F7F7F" w:themeColor="text1" w:themeTint="80"/>
                                  </w:rPr>
                                  <w:t>3</w:t>
                                </w:r>
                              </w:ins>
                              <w:r w:rsidRPr="00001F84">
                                <w:rPr>
                                  <w:b/>
                                  <w:color w:val="7F7F7F" w:themeColor="text1" w:themeTint="80"/>
                                </w:rPr>
                                <w:t>/</w:t>
                              </w:r>
                              <w:del w:id="605" w:author="Nakul Bende" w:date="2016-03-24T12:26:00Z">
                                <w:r w:rsidRPr="00001F84" w:rsidDel="009C3BCD">
                                  <w:rPr>
                                    <w:b/>
                                    <w:color w:val="7F7F7F" w:themeColor="text1" w:themeTint="80"/>
                                  </w:rPr>
                                  <w:delText>2</w:delText>
                                </w:r>
                              </w:del>
                              <w:ins w:id="606" w:author="Nakul Bende" w:date="2016-03-24T12:26:00Z">
                                <w:r>
                                  <w:rPr>
                                    <w:b/>
                                    <w:color w:val="7F7F7F" w:themeColor="text1" w:themeTint="80"/>
                                  </w:rPr>
                                  <w:t>3</w:t>
                                </w:r>
                              </w:ins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35FCEF96" id="Text Box 6" o:spid="_x0000_s1031" type="#_x0000_t202" style="position:absolute;left:0;text-align:left;margin-left:359.65pt;margin-top:-731.95pt;width:153.75pt;height:33.1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" filled="f" stroked="f">
                  <v:textbox>
                    <w:txbxContent>
                      <w:p w14:paraId="75C59D79" w14:textId="77777777" w:rsidR="009C3BCD" w:rsidRPr="00001F84" w:rsidRDefault="009C3BCD" w:rsidP="009C3BCD">
                        <w:pPr>
                          <w:spacing w:after="0" w:line="240" w:lineRule="auto"/>
                          <w:jc w:val="right"/>
                          <w:rPr>
                            <w:b/>
                            <w:color w:val="7F7F7F" w:themeColor="text1" w:themeTint="80"/>
                          </w:rPr>
                        </w:pPr>
                        <w:r w:rsidRPr="00001F84">
                          <w:rPr>
                            <w:b/>
                            <w:color w:val="7F7F7F" w:themeColor="text1" w:themeTint="80"/>
                          </w:rPr>
                          <w:t>nbende@mail.pse.umass.edu</w:t>
                        </w:r>
                      </w:p>
                      <w:p w14:paraId="39371488" w14:textId="734DB6A4" w:rsidR="009C3BCD" w:rsidRPr="00001F84" w:rsidRDefault="009C3BCD" w:rsidP="009C3BCD">
                        <w:pPr>
                          <w:spacing w:after="0" w:line="240" w:lineRule="auto"/>
                          <w:jc w:val="right"/>
                          <w:rPr>
                            <w:b/>
                            <w:color w:val="7F7F7F" w:themeColor="text1" w:themeTint="80"/>
                          </w:rPr>
                        </w:pPr>
                        <w:r w:rsidRPr="00001F84">
                          <w:rPr>
                            <w:b/>
                            <w:color w:val="7F7F7F" w:themeColor="text1" w:themeTint="80"/>
                          </w:rPr>
                          <w:t xml:space="preserve"> </w:t>
                        </w:r>
                        <w:del w:id="609" w:author="Nakul Bende" w:date="2016-03-24T12:27:00Z">
                          <w:r w:rsidRPr="00001F84" w:rsidDel="009C3BCD">
                            <w:rPr>
                              <w:b/>
                              <w:color w:val="7F7F7F" w:themeColor="text1" w:themeTint="80"/>
                            </w:rPr>
                            <w:delText>2</w:delText>
                          </w:r>
                        </w:del>
                        <w:ins w:id="610" w:author="Nakul Bende" w:date="2016-03-24T12:27:00Z">
                          <w:r>
                            <w:rPr>
                              <w:b/>
                              <w:color w:val="7F7F7F" w:themeColor="text1" w:themeTint="80"/>
                            </w:rPr>
                            <w:t>3</w:t>
                          </w:r>
                        </w:ins>
                        <w:r w:rsidRPr="00001F84">
                          <w:rPr>
                            <w:b/>
                            <w:color w:val="7F7F7F" w:themeColor="text1" w:themeTint="80"/>
                          </w:rPr>
                          <w:t>/</w:t>
                        </w:r>
                        <w:del w:id="611" w:author="Nakul Bende" w:date="2016-03-24T12:26:00Z">
                          <w:r w:rsidRPr="00001F84" w:rsidDel="009C3BCD">
                            <w:rPr>
                              <w:b/>
                              <w:color w:val="7F7F7F" w:themeColor="text1" w:themeTint="80"/>
                            </w:rPr>
                            <w:delText>2</w:delText>
                          </w:r>
                        </w:del>
                        <w:ins w:id="612" w:author="Nakul Bende" w:date="2016-03-24T12:26:00Z">
                          <w:r>
                            <w:rPr>
                              <w:b/>
                              <w:color w:val="7F7F7F" w:themeColor="text1" w:themeTint="80"/>
                            </w:rPr>
                            <w:t>3</w:t>
                          </w:r>
                        </w:ins>
                      </w:p>
                    </w:txbxContent>
                  </v:textbox>
                  <w10:wrap type="square" anchorx="margin" anchory="margin"/>
                </v:shape>
              </w:pict>
            </mc:Fallback>
          </mc:AlternateContent>
        </w:r>
      </w:ins>
      <w:moveFromRangeStart w:id="607" w:author="Nakul Bende" w:date="2016-03-10T19:01:00Z" w:name="move445399810"/>
      <w:moveFrom w:id="608" w:author="Nakul Bende" w:date="2016-03-10T19:01:00Z">
        <w:r w:rsidR="007F3368" w:rsidDel="00BF7553">
          <w:t>INVITED</w:t>
        </w:r>
        <w:r w:rsidR="00587AFF" w:rsidDel="00BF7553">
          <w:t xml:space="preserve"> TALKS</w:t>
        </w:r>
      </w:moveFrom>
    </w:p>
    <w:p w14:paraId="518BDFBB" w14:textId="2102062F" w:rsidR="00120B97" w:rsidRPr="008E3E79" w:rsidDel="00BF7553" w:rsidRDefault="00A11499" w:rsidP="00F77AEA">
      <w:pPr>
        <w:jc w:val="both"/>
        <w:rPr>
          <w:moveFrom w:id="609" w:author="Nakul Bende" w:date="2016-03-10T19:01:00Z"/>
          <w:i/>
          <w:szCs w:val="24"/>
        </w:rPr>
      </w:pPr>
      <w:moveFrom w:id="610" w:author="Nakul Bende" w:date="2016-03-10T19:01:00Z">
        <w:r w:rsidRPr="00F30B6E" w:rsidDel="00BF7553">
          <w:rPr>
            <w:b/>
            <w:szCs w:val="24"/>
          </w:rPr>
          <w:t>“Catastrophic Success”: Snap-</w:t>
        </w:r>
        <w:r w:rsidR="00120B97" w:rsidRPr="00F30B6E" w:rsidDel="00BF7553">
          <w:rPr>
            <w:b/>
            <w:szCs w:val="24"/>
          </w:rPr>
          <w:t>through folding of curved shells</w:t>
        </w:r>
        <w:r w:rsidR="00F30B6E" w:rsidDel="00BF7553">
          <w:rPr>
            <w:b/>
            <w:szCs w:val="24"/>
          </w:rPr>
          <w:t xml:space="preserve">, </w:t>
        </w:r>
        <w:r w:rsidR="00F30B6E" w:rsidRPr="00120B97" w:rsidDel="00BF7553">
          <w:rPr>
            <w:szCs w:val="24"/>
          </w:rPr>
          <w:t>Fall 2014 Seminar Series, Prog</w:t>
        </w:r>
        <w:r w:rsidR="00F30B6E" w:rsidDel="00BF7553">
          <w:rPr>
            <w:szCs w:val="24"/>
          </w:rPr>
          <w:t>ram in Polymers and Soft Matter</w:t>
        </w:r>
        <w:r w:rsidR="00F30B6E" w:rsidRPr="00120B97" w:rsidDel="00BF7553">
          <w:rPr>
            <w:szCs w:val="24"/>
          </w:rPr>
          <w:t>, MIT</w:t>
        </w:r>
      </w:moveFrom>
    </w:p>
    <w:p w14:paraId="7E12D92E" w14:textId="1A02F5B0" w:rsidR="00120B97" w:rsidRPr="00120B97" w:rsidDel="00D94F0D" w:rsidRDefault="00587AFF" w:rsidP="008C1AD4">
      <w:pPr>
        <w:pStyle w:val="Heading1"/>
        <w:pBdr>
          <w:bottom w:val="single" w:sz="4" w:space="1" w:color="auto"/>
        </w:pBdr>
        <w:jc w:val="both"/>
        <w:rPr>
          <w:moveFrom w:id="611" w:author="Nakul Bende" w:date="2016-03-10T19:17:00Z"/>
        </w:rPr>
      </w:pPr>
      <w:moveFromRangeStart w:id="612" w:author="Nakul Bende" w:date="2016-03-10T19:17:00Z" w:name="move445400796"/>
      <w:moveFromRangeEnd w:id="607"/>
      <w:moveFrom w:id="613" w:author="Nakul Bende" w:date="2016-03-10T19:17:00Z">
        <w:r w:rsidDel="00D94F0D">
          <w:t>CONFERENCES</w:t>
        </w:r>
        <w:r w:rsidR="001D674B" w:rsidDel="00D94F0D">
          <w:t>,</w:t>
        </w:r>
        <w:r w:rsidDel="00D94F0D">
          <w:t xml:space="preserve"> MEETINGS</w:t>
        </w:r>
      </w:moveFrom>
    </w:p>
    <w:p w14:paraId="3422A828" w14:textId="5F83F0B8" w:rsidR="00120B97" w:rsidRPr="00120B97" w:rsidDel="00D94F0D" w:rsidRDefault="00120B97" w:rsidP="00401147">
      <w:pPr>
        <w:pStyle w:val="Subtitle"/>
        <w:numPr>
          <w:ilvl w:val="0"/>
          <w:numId w:val="11"/>
        </w:numPr>
        <w:ind w:left="270" w:hanging="270"/>
        <w:jc w:val="both"/>
        <w:rPr>
          <w:moveFrom w:id="614" w:author="Nakul Bende" w:date="2016-03-10T19:17:00Z"/>
        </w:rPr>
      </w:pPr>
      <w:moveFrom w:id="615" w:author="Nakul Bende" w:date="2016-03-10T19:17:00Z">
        <w:r w:rsidRPr="00120B97" w:rsidDel="00D94F0D">
          <w:t>American Physical Society, 2015</w:t>
        </w:r>
        <w:r w:rsidR="00584DC4" w:rsidDel="00D94F0D">
          <w:t>,</w:t>
        </w:r>
        <w:r w:rsidR="007E59FC" w:rsidDel="00D94F0D">
          <w:t xml:space="preserve"> </w:t>
        </w:r>
        <w:r w:rsidR="009C3AFC" w:rsidDel="00D94F0D">
          <w:t>Ma</w:t>
        </w:r>
        <w:r w:rsidR="007E59FC" w:rsidDel="00D94F0D">
          <w:t xml:space="preserve">rch </w:t>
        </w:r>
        <w:r w:rsidR="009C3AFC" w:rsidDel="00D94F0D">
          <w:t>M</w:t>
        </w:r>
        <w:r w:rsidRPr="00120B97" w:rsidDel="00D94F0D">
          <w:t>eeting, San Antonio</w:t>
        </w:r>
        <w:r w:rsidR="00D15B96" w:rsidDel="00D94F0D">
          <w:t>, TX</w:t>
        </w:r>
        <w:r w:rsidRPr="00120B97" w:rsidDel="00D94F0D">
          <w:t xml:space="preserve">: </w:t>
        </w:r>
        <w:r w:rsidR="009C3AFC" w:rsidDel="00D94F0D">
          <w:t>Oral presentation</w:t>
        </w:r>
      </w:moveFrom>
    </w:p>
    <w:p w14:paraId="3099D67B" w14:textId="2B194324" w:rsidR="00120B97" w:rsidRPr="00120B97" w:rsidDel="00D94F0D" w:rsidRDefault="00A1344B" w:rsidP="00401147">
      <w:pPr>
        <w:pStyle w:val="Subtitle"/>
        <w:numPr>
          <w:ilvl w:val="0"/>
          <w:numId w:val="11"/>
        </w:numPr>
        <w:ind w:left="270" w:hanging="270"/>
        <w:jc w:val="both"/>
        <w:rPr>
          <w:moveFrom w:id="616" w:author="Nakul Bende" w:date="2016-03-10T19:17:00Z"/>
        </w:rPr>
      </w:pPr>
      <w:moveFrom w:id="617" w:author="Nakul Bende" w:date="2016-03-10T19:17:00Z">
        <w:r w:rsidDel="00D94F0D">
          <w:t>MIT Polymer Day</w:t>
        </w:r>
        <w:r w:rsidR="00120B97" w:rsidRPr="00120B97" w:rsidDel="00D94F0D">
          <w:t xml:space="preserve"> 2015, Cambridge</w:t>
        </w:r>
        <w:r w:rsidR="007F070F" w:rsidDel="00D94F0D">
          <w:t>, MA</w:t>
        </w:r>
        <w:r w:rsidDel="00D94F0D">
          <w:t>: Poster</w:t>
        </w:r>
      </w:moveFrom>
    </w:p>
    <w:p w14:paraId="18C5FF42" w14:textId="75828696" w:rsidR="00120B97" w:rsidRPr="00120B97" w:rsidDel="00D94F0D" w:rsidRDefault="00120B97" w:rsidP="00401147">
      <w:pPr>
        <w:pStyle w:val="Subtitle"/>
        <w:numPr>
          <w:ilvl w:val="0"/>
          <w:numId w:val="11"/>
        </w:numPr>
        <w:ind w:left="270" w:hanging="270"/>
        <w:jc w:val="both"/>
        <w:rPr>
          <w:moveFrom w:id="618" w:author="Nakul Bende" w:date="2016-03-10T19:17:00Z"/>
        </w:rPr>
      </w:pPr>
      <w:moveFrom w:id="619" w:author="Nakul Bende" w:date="2016-03-10T19:17:00Z">
        <w:r w:rsidRPr="00120B97" w:rsidDel="00D94F0D">
          <w:t xml:space="preserve">Materials </w:t>
        </w:r>
        <w:r w:rsidR="00D15B96" w:rsidDel="00D94F0D">
          <w:t>R</w:t>
        </w:r>
        <w:r w:rsidRPr="00120B97" w:rsidDel="00D94F0D">
          <w:t>esearch Society, 2013</w:t>
        </w:r>
        <w:r w:rsidR="00584DC4" w:rsidDel="00D94F0D">
          <w:t>,</w:t>
        </w:r>
        <w:r w:rsidR="007E59FC" w:rsidDel="00D94F0D">
          <w:t xml:space="preserve"> s</w:t>
        </w:r>
        <w:r w:rsidRPr="00120B97" w:rsidDel="00D94F0D">
          <w:t xml:space="preserve">pring meeting, San </w:t>
        </w:r>
        <w:r w:rsidR="00324B8A" w:rsidRPr="00120B97" w:rsidDel="00D94F0D">
          <w:t>Francisco</w:t>
        </w:r>
        <w:r w:rsidR="00D15B96" w:rsidDel="00D94F0D">
          <w:t>, CA</w:t>
        </w:r>
        <w:r w:rsidRPr="00120B97" w:rsidDel="00D94F0D">
          <w:t xml:space="preserve">: </w:t>
        </w:r>
        <w:r w:rsidR="00A1344B" w:rsidDel="00D94F0D">
          <w:t>Poster</w:t>
        </w:r>
      </w:moveFrom>
    </w:p>
    <w:p w14:paraId="7EDE40E5" w14:textId="18828AE9" w:rsidR="00120B97" w:rsidRPr="00120B97" w:rsidDel="00D94F0D" w:rsidRDefault="00120B97" w:rsidP="00401147">
      <w:pPr>
        <w:pStyle w:val="Subtitle"/>
        <w:numPr>
          <w:ilvl w:val="0"/>
          <w:numId w:val="11"/>
        </w:numPr>
        <w:ind w:left="270" w:hanging="270"/>
        <w:jc w:val="both"/>
        <w:rPr>
          <w:moveFrom w:id="620" w:author="Nakul Bende" w:date="2016-03-10T19:17:00Z"/>
        </w:rPr>
      </w:pPr>
      <w:moveFrom w:id="621" w:author="Nakul Bende" w:date="2016-03-10T19:17:00Z">
        <w:r w:rsidRPr="00120B97" w:rsidDel="00D94F0D">
          <w:t>Asian Polymer Association, 2010</w:t>
        </w:r>
        <w:commentRangeStart w:id="622"/>
        <w:r w:rsidRPr="00120B97" w:rsidDel="00D94F0D">
          <w:t>, New Delhi</w:t>
        </w:r>
        <w:commentRangeEnd w:id="622"/>
        <w:r w:rsidR="00D15B96" w:rsidDel="00D94F0D">
          <w:rPr>
            <w:rStyle w:val="CommentReference"/>
          </w:rPr>
          <w:commentReference w:id="622"/>
        </w:r>
        <w:r w:rsidR="00722945" w:rsidDel="00D94F0D">
          <w:t>, India</w:t>
        </w:r>
        <w:r w:rsidRPr="00120B97" w:rsidDel="00D94F0D">
          <w:t>: Poster</w:t>
        </w:r>
      </w:moveFrom>
    </w:p>
    <w:p w14:paraId="6FABA88C" w14:textId="7B7D6CE5" w:rsidR="00120B97" w:rsidRPr="007F3368" w:rsidDel="00D94F0D" w:rsidRDefault="00120B97" w:rsidP="00401147">
      <w:pPr>
        <w:pStyle w:val="Subtitle"/>
        <w:numPr>
          <w:ilvl w:val="0"/>
          <w:numId w:val="11"/>
        </w:numPr>
        <w:ind w:left="270" w:hanging="270"/>
        <w:jc w:val="both"/>
        <w:rPr>
          <w:moveFrom w:id="623" w:author="Nakul Bende" w:date="2016-03-10T19:17:00Z"/>
          <w:sz w:val="2"/>
          <w:szCs w:val="24"/>
        </w:rPr>
      </w:pPr>
      <w:moveFrom w:id="624" w:author="Nakul Bende" w:date="2016-03-10T19:17:00Z">
        <w:r w:rsidRPr="00120B97" w:rsidDel="00D94F0D">
          <w:t>Po</w:t>
        </w:r>
        <w:r w:rsidR="007E59FC" w:rsidDel="00D94F0D">
          <w:t>lymer Processing Society, 25th a</w:t>
        </w:r>
        <w:r w:rsidRPr="00120B97" w:rsidDel="00D94F0D">
          <w:t xml:space="preserve">nnual meeting 2009, </w:t>
        </w:r>
        <w:commentRangeStart w:id="625"/>
        <w:r w:rsidRPr="00120B97" w:rsidDel="00D94F0D">
          <w:t>Goa</w:t>
        </w:r>
        <w:commentRangeEnd w:id="625"/>
        <w:r w:rsidR="00D15B96" w:rsidDel="00D94F0D">
          <w:rPr>
            <w:rStyle w:val="CommentReference"/>
          </w:rPr>
          <w:commentReference w:id="625"/>
        </w:r>
        <w:r w:rsidR="00722945" w:rsidDel="00D94F0D">
          <w:t>, India</w:t>
        </w:r>
      </w:moveFrom>
    </w:p>
    <w:p w14:paraId="276DF14E" w14:textId="088DBB59" w:rsidR="00B62271" w:rsidRPr="00120B97" w:rsidDel="00BF7553" w:rsidRDefault="00587AFF" w:rsidP="008C1AD4">
      <w:pPr>
        <w:pStyle w:val="Heading1"/>
        <w:pBdr>
          <w:bottom w:val="single" w:sz="4" w:space="1" w:color="auto"/>
        </w:pBdr>
        <w:jc w:val="both"/>
        <w:rPr>
          <w:moveFrom w:id="626" w:author="Nakul Bende" w:date="2016-03-10T19:01:00Z"/>
        </w:rPr>
      </w:pPr>
      <w:moveFromRangeStart w:id="627" w:author="Nakul Bende" w:date="2016-03-10T19:01:00Z" w:name="move445399825"/>
      <w:moveFromRangeEnd w:id="612"/>
      <w:moveFrom w:id="628" w:author="Nakul Bende" w:date="2016-03-10T19:01:00Z">
        <w:r w:rsidDel="00BF7553">
          <w:t>PUBLICATIONS</w:t>
        </w:r>
      </w:moveFrom>
    </w:p>
    <w:p w14:paraId="3FCF0D49" w14:textId="42463170" w:rsidR="00B62271" w:rsidRPr="00120B97" w:rsidDel="00BF7553" w:rsidRDefault="00B62271" w:rsidP="00954645">
      <w:pPr>
        <w:pStyle w:val="Subtitle"/>
        <w:numPr>
          <w:ilvl w:val="0"/>
          <w:numId w:val="7"/>
        </w:numPr>
        <w:tabs>
          <w:tab w:val="right" w:pos="10800"/>
        </w:tabs>
        <w:ind w:left="180" w:hanging="180"/>
        <w:jc w:val="both"/>
        <w:rPr>
          <w:moveFrom w:id="629" w:author="Nakul Bende" w:date="2016-03-10T19:01:00Z"/>
        </w:rPr>
      </w:pPr>
      <w:moveFrom w:id="630" w:author="Nakul Bende" w:date="2016-03-10T19:01:00Z">
        <w:r w:rsidRPr="000017BF" w:rsidDel="00BF7553">
          <w:rPr>
            <w:b/>
          </w:rPr>
          <w:t>N. P. Bende</w:t>
        </w:r>
        <w:r w:rsidR="00F504CB" w:rsidRPr="00F504CB" w:rsidDel="00BF7553">
          <w:t>*</w:t>
        </w:r>
        <w:r w:rsidRPr="00120B97" w:rsidDel="00BF7553">
          <w:t>, A. A. Evans</w:t>
        </w:r>
        <w:r w:rsidR="00F504CB" w:rsidDel="00BF7553">
          <w:t>*</w:t>
        </w:r>
        <w:r w:rsidRPr="00120B97" w:rsidDel="00BF7553">
          <w:t xml:space="preserve">, S. I-G., L. A. Marin, I. Cohen, R. C. Hayward, and C. D. Santangelo, "Geometrically controlled snapping transitions in shells with curved creases", </w:t>
        </w:r>
        <w:r w:rsidR="00F504CB" w:rsidDel="00BF7553">
          <w:rPr>
            <w:i/>
          </w:rPr>
          <w:t xml:space="preserve">PNAS, </w:t>
        </w:r>
        <w:r w:rsidRPr="00120B97" w:rsidDel="00BF7553">
          <w:t>doi: 10.1073/pnas.1509228112, 2015</w:t>
        </w:r>
        <w:r w:rsidR="00954645" w:rsidDel="00BF7553">
          <w:tab/>
        </w:r>
        <w:r w:rsidR="00F504CB" w:rsidDel="00BF7553">
          <w:t>(* equal contribution)</w:t>
        </w:r>
      </w:moveFrom>
    </w:p>
    <w:p w14:paraId="053D7C18" w14:textId="5F82B5C2" w:rsidR="00B62271" w:rsidRPr="00120B97" w:rsidDel="00BF7553" w:rsidRDefault="00B62271" w:rsidP="00FF21E7">
      <w:pPr>
        <w:pStyle w:val="Subtitle"/>
        <w:numPr>
          <w:ilvl w:val="0"/>
          <w:numId w:val="7"/>
        </w:numPr>
        <w:ind w:left="180" w:hanging="180"/>
        <w:jc w:val="both"/>
        <w:rPr>
          <w:moveFrom w:id="631" w:author="Nakul Bende" w:date="2016-03-10T19:01:00Z"/>
        </w:rPr>
      </w:pPr>
      <w:moveFrom w:id="632" w:author="Nakul Bende" w:date="2016-03-10T19:01:00Z">
        <w:r w:rsidRPr="000017BF" w:rsidDel="00BF7553">
          <w:rPr>
            <w:b/>
          </w:rPr>
          <w:t>N. P. Bende</w:t>
        </w:r>
        <w:r w:rsidRPr="00120B97" w:rsidDel="00BF7553">
          <w:t xml:space="preserve">, R. C. Hayward and C. D. Santangelo, "Nonuniform growth and topological defects in the shaping of elastic sheets", </w:t>
        </w:r>
        <w:r w:rsidRPr="00C46BCB" w:rsidDel="00BF7553">
          <w:rPr>
            <w:i/>
          </w:rPr>
          <w:t>Soft Matter</w:t>
        </w:r>
        <w:r w:rsidRPr="00120B97" w:rsidDel="00BF7553">
          <w:t>, doi: 10.1039/C4SM00845F, 2014</w:t>
        </w:r>
      </w:moveFrom>
    </w:p>
    <w:p w14:paraId="22CE5EA4" w14:textId="745E488D" w:rsidR="00B62271" w:rsidRPr="00120B97" w:rsidDel="00BF7553" w:rsidRDefault="00B62271" w:rsidP="00FF21E7">
      <w:pPr>
        <w:pStyle w:val="Subtitle"/>
        <w:numPr>
          <w:ilvl w:val="0"/>
          <w:numId w:val="7"/>
        </w:numPr>
        <w:ind w:left="180" w:hanging="180"/>
        <w:jc w:val="both"/>
        <w:rPr>
          <w:moveFrom w:id="633" w:author="Nakul Bende" w:date="2016-03-10T19:01:00Z"/>
        </w:rPr>
      </w:pPr>
      <w:moveFrom w:id="634" w:author="Nakul Bende" w:date="2016-03-10T19:01:00Z">
        <w:r w:rsidRPr="00120B97" w:rsidDel="00BF7553">
          <w:t xml:space="preserve">E. Esmizadeh, M. Moghri, M. R. Saeb, M. Mohsen Nia, N. Nobakht, </w:t>
        </w:r>
        <w:r w:rsidRPr="000017BF" w:rsidDel="00BF7553">
          <w:rPr>
            <w:b/>
          </w:rPr>
          <w:t>N. P. Bende</w:t>
        </w:r>
        <w:r w:rsidRPr="00120B97" w:rsidDel="00BF7553">
          <w:t xml:space="preserve">, "Application of Taguchi approach in describing the mechanical properties and thermal decomposition behavior of poly (vinyl chloride)/clay nanocomposites: Highlighting the Role of organic modifier", </w:t>
        </w:r>
        <w:r w:rsidRPr="00C46BCB" w:rsidDel="00BF7553">
          <w:rPr>
            <w:i/>
          </w:rPr>
          <w:t>Journal of Vinyl and Additive Technology</w:t>
        </w:r>
        <w:r w:rsidRPr="00120B97" w:rsidDel="00BF7553">
          <w:t>, doi: 10.1002/vnl.21395, 2014</w:t>
        </w:r>
      </w:moveFrom>
    </w:p>
    <w:moveFromRangeEnd w:id="627"/>
    <w:p w14:paraId="143054C8" w14:textId="4969C9D4" w:rsidR="005D33CC" w:rsidRPr="00587AFF" w:rsidRDefault="005D33CC" w:rsidP="005D33CC">
      <w:pPr>
        <w:pStyle w:val="Heading1"/>
        <w:pBdr>
          <w:bottom w:val="single" w:sz="4" w:space="1" w:color="auto"/>
        </w:pBdr>
      </w:pPr>
      <w:r>
        <w:t>AWARDS</w:t>
      </w:r>
      <w:r w:rsidR="001D045B">
        <w:t>, HONORS</w:t>
      </w:r>
    </w:p>
    <w:p w14:paraId="1D31396D" w14:textId="7917B7A0" w:rsidR="005D33CC" w:rsidDel="007A0990" w:rsidRDefault="005D33CC">
      <w:pPr>
        <w:pStyle w:val="ListParagraph"/>
        <w:numPr>
          <w:ilvl w:val="0"/>
          <w:numId w:val="17"/>
        </w:numPr>
        <w:tabs>
          <w:tab w:val="right" w:pos="10080"/>
        </w:tabs>
        <w:spacing w:after="80"/>
        <w:ind w:left="274" w:hanging="274"/>
        <w:contextualSpacing w:val="0"/>
        <w:jc w:val="both"/>
        <w:rPr>
          <w:moveFrom w:id="635" w:author="Nakul Bende" w:date="2016-03-24T12:11:00Z"/>
        </w:rPr>
        <w:pPrChange w:id="636" w:author="Nakul Bende" w:date="2016-04-03T15:14:00Z">
          <w:pPr>
            <w:pStyle w:val="ListParagraph"/>
            <w:numPr>
              <w:numId w:val="17"/>
            </w:numPr>
            <w:ind w:left="270" w:hanging="270"/>
            <w:jc w:val="both"/>
          </w:pPr>
        </w:pPrChange>
      </w:pPr>
      <w:moveFromRangeStart w:id="637" w:author="Nakul Bende" w:date="2016-03-24T12:11:00Z" w:name="move446584801"/>
      <w:commentRangeStart w:id="638"/>
      <w:moveFrom w:id="639" w:author="Nakul Bende" w:date="2016-03-24T12:11:00Z">
        <w:r w:rsidRPr="00120B97" w:rsidDel="007A0990">
          <w:t>Nominated for best poster award</w:t>
        </w:r>
        <w:commentRangeEnd w:id="638"/>
        <w:r w:rsidDel="007A0990">
          <w:rPr>
            <w:rStyle w:val="CommentReference"/>
          </w:rPr>
          <w:commentReference w:id="638"/>
        </w:r>
        <w:r w:rsidR="0019142D" w:rsidDel="007A0990">
          <w:t>,</w:t>
        </w:r>
        <w:r w:rsidDel="007A0990">
          <w:t xml:space="preserve"> MRS 2013 Spring meeting</w:t>
        </w:r>
      </w:moveFrom>
    </w:p>
    <w:moveFromRangeEnd w:id="637"/>
    <w:p w14:paraId="0474C9FE" w14:textId="6B393F3A" w:rsidR="005D33CC" w:rsidDel="00157C9B" w:rsidRDefault="005D33CC">
      <w:pPr>
        <w:pStyle w:val="ListParagraph"/>
        <w:numPr>
          <w:ilvl w:val="0"/>
          <w:numId w:val="17"/>
        </w:numPr>
        <w:tabs>
          <w:tab w:val="right" w:pos="10080"/>
        </w:tabs>
        <w:spacing w:after="80"/>
        <w:ind w:left="274" w:hanging="274"/>
        <w:contextualSpacing w:val="0"/>
        <w:jc w:val="both"/>
        <w:rPr>
          <w:del w:id="640" w:author="Nakul Bende" w:date="2016-03-24T13:06:00Z"/>
        </w:rPr>
        <w:pPrChange w:id="641" w:author="Nakul Bende" w:date="2016-04-03T15:14:00Z">
          <w:pPr>
            <w:pStyle w:val="ListParagraph"/>
            <w:numPr>
              <w:numId w:val="17"/>
            </w:numPr>
            <w:ind w:left="270" w:hanging="270"/>
            <w:jc w:val="both"/>
          </w:pPr>
        </w:pPrChange>
      </w:pPr>
      <w:r w:rsidRPr="00120B97">
        <w:t>Honorable mention for poster</w:t>
      </w:r>
      <w:r>
        <w:t>, MIT Polymer Day</w:t>
      </w:r>
      <w:ins w:id="642" w:author="Nakul Bende" w:date="2016-04-03T15:13:00Z">
        <w:r w:rsidR="00C813E8">
          <w:tab/>
        </w:r>
      </w:ins>
      <w:del w:id="643" w:author="Nakul Bende" w:date="2016-04-03T15:13:00Z">
        <w:r w:rsidDel="00C813E8">
          <w:delText xml:space="preserve"> </w:delText>
        </w:r>
      </w:del>
      <w:r>
        <w:t>2015</w:t>
      </w:r>
    </w:p>
    <w:p w14:paraId="0F75BC04" w14:textId="16F25E80" w:rsidR="005D33CC" w:rsidRDefault="009C3BCD">
      <w:pPr>
        <w:pStyle w:val="ListParagraph"/>
        <w:numPr>
          <w:ilvl w:val="0"/>
          <w:numId w:val="17"/>
        </w:numPr>
        <w:tabs>
          <w:tab w:val="right" w:pos="10080"/>
        </w:tabs>
        <w:spacing w:after="80"/>
        <w:ind w:left="274" w:hanging="274"/>
        <w:contextualSpacing w:val="0"/>
        <w:jc w:val="both"/>
        <w:rPr>
          <w:ins w:id="644" w:author="Nakul Bende" w:date="2016-03-24T12:11:00Z"/>
        </w:rPr>
        <w:pPrChange w:id="645" w:author="Nakul Bende" w:date="2016-04-03T15:14:00Z">
          <w:pPr>
            <w:pStyle w:val="ListParagraph"/>
            <w:numPr>
              <w:numId w:val="17"/>
            </w:numPr>
            <w:ind w:left="270" w:hanging="270"/>
            <w:jc w:val="both"/>
          </w:pPr>
        </w:pPrChange>
      </w:pPr>
      <w:ins w:id="646" w:author="Nakul Bende" w:date="2016-03-24T12:27:00Z">
        <w:r w:rsidRPr="009C3BCD">
          <w:rPr>
            <w:noProof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1703E80F" wp14:editId="100E019F">
                  <wp:simplePos x="0" y="0"/>
                  <wp:positionH relativeFrom="margin">
                    <wp:posOffset>-109855</wp:posOffset>
                  </wp:positionH>
                  <wp:positionV relativeFrom="topMargin">
                    <wp:posOffset>76835</wp:posOffset>
                  </wp:positionV>
                  <wp:extent cx="1047750" cy="267335"/>
                  <wp:effectExtent l="0" t="0" r="0" b="0"/>
                  <wp:wrapSquare wrapText="bothSides"/>
                  <wp:docPr id="5" name="Text Box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47750" cy="2673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2B177F" w14:textId="77777777" w:rsidR="009C3BCD" w:rsidRPr="00001F84" w:rsidRDefault="009C3BCD" w:rsidP="009C3BCD">
                              <w:pPr>
                                <w:rPr>
                                  <w:b/>
                                  <w:color w:val="7F7F7F" w:themeColor="text1" w:themeTint="80"/>
                                </w:rPr>
                              </w:pPr>
                              <w:r w:rsidRPr="00001F84">
                                <w:rPr>
                                  <w:b/>
                                  <w:color w:val="7F7F7F" w:themeColor="text1" w:themeTint="80"/>
                                </w:rPr>
                                <w:t>Nakul Bende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 w14:anchorId="1703E80F" id="Text Box 5" o:spid="_x0000_s1032" type="#_x0000_t202" style="position:absolute;left:0;text-align:left;margin-left:-8.65pt;margin-top:6.05pt;width:82.5pt;height:21.0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" filled="f" stroked="f">
                  <v:textbox>
                    <w:txbxContent>
                      <w:p w14:paraId="7D2B177F" w14:textId="77777777" w:rsidR="009C3BCD" w:rsidRPr="00001F84" w:rsidRDefault="009C3BCD" w:rsidP="009C3BCD">
                        <w:pPr>
                          <w:rPr>
                            <w:b/>
                            <w:color w:val="7F7F7F" w:themeColor="text1" w:themeTint="80"/>
                          </w:rPr>
                        </w:pPr>
                        <w:r w:rsidRPr="00001F84">
                          <w:rPr>
                            <w:b/>
                            <w:color w:val="7F7F7F" w:themeColor="text1" w:themeTint="80"/>
                          </w:rPr>
                          <w:t>Nakul Bende</w:t>
                        </w:r>
                      </w:p>
                    </w:txbxContent>
                  </v:textbox>
                  <w10:wrap type="square" anchorx="margin" anchory="margin"/>
                </v:shape>
              </w:pict>
            </mc:Fallback>
          </mc:AlternateContent>
        </w:r>
      </w:ins>
      <w:del w:id="647" w:author="Nakul Bende" w:date="2016-03-24T13:06:00Z">
        <w:r w:rsidR="005D33CC" w:rsidDel="00157C9B">
          <w:delText>Invited seminar speaker, Fall 2014 Seminar Series, MIT PPSM</w:delText>
        </w:r>
      </w:del>
    </w:p>
    <w:p w14:paraId="36A7A11F" w14:textId="73088825" w:rsidR="007A0990" w:rsidDel="007A0990" w:rsidRDefault="007A0990">
      <w:pPr>
        <w:pStyle w:val="ListParagraph"/>
        <w:numPr>
          <w:ilvl w:val="0"/>
          <w:numId w:val="17"/>
        </w:numPr>
        <w:tabs>
          <w:tab w:val="right" w:pos="10080"/>
        </w:tabs>
        <w:spacing w:after="80"/>
        <w:ind w:left="274" w:hanging="274"/>
        <w:contextualSpacing w:val="0"/>
        <w:jc w:val="both"/>
        <w:rPr>
          <w:del w:id="648" w:author="Nakul Bende" w:date="2016-03-24T12:11:00Z"/>
        </w:rPr>
        <w:pPrChange w:id="649" w:author="Nakul Bende" w:date="2016-04-03T15:14:00Z">
          <w:pPr>
            <w:pStyle w:val="ListParagraph"/>
            <w:numPr>
              <w:numId w:val="17"/>
            </w:numPr>
            <w:ind w:left="270" w:hanging="270"/>
            <w:jc w:val="both"/>
          </w:pPr>
        </w:pPrChange>
      </w:pPr>
      <w:moveToRangeStart w:id="650" w:author="Nakul Bende" w:date="2016-03-24T12:11:00Z" w:name="move446584801"/>
      <w:commentRangeStart w:id="651"/>
      <w:moveTo w:id="652" w:author="Nakul Bende" w:date="2016-03-24T12:11:00Z">
        <w:r w:rsidRPr="00120B97">
          <w:t>Nominated for best poster award</w:t>
        </w:r>
        <w:commentRangeEnd w:id="651"/>
        <w:r>
          <w:rPr>
            <w:rStyle w:val="CommentReference"/>
          </w:rPr>
          <w:commentReference w:id="651"/>
        </w:r>
        <w:r>
          <w:t xml:space="preserve">, MRS </w:t>
        </w:r>
        <w:del w:id="653" w:author="Nakul Bende" w:date="2016-04-03T15:13:00Z">
          <w:r w:rsidDel="00C813E8">
            <w:delText xml:space="preserve">2013 </w:delText>
          </w:r>
        </w:del>
        <w:r>
          <w:t>Spring meeting</w:t>
        </w:r>
      </w:moveTo>
      <w:ins w:id="654" w:author="Nakul Bende" w:date="2016-04-03T15:13:00Z">
        <w:r w:rsidR="00C813E8">
          <w:tab/>
          <w:t>201</w:t>
        </w:r>
      </w:ins>
      <w:ins w:id="655" w:author="Nakul Bende" w:date="2016-04-17T19:13:00Z">
        <w:r w:rsidR="002F7FB0">
          <w:t>4</w:t>
        </w:r>
      </w:ins>
    </w:p>
    <w:p w14:paraId="288B843F" w14:textId="23303103" w:rsidR="007A0990" w:rsidRDefault="007A0990">
      <w:pPr>
        <w:pStyle w:val="ListParagraph"/>
        <w:numPr>
          <w:ilvl w:val="0"/>
          <w:numId w:val="17"/>
        </w:numPr>
        <w:tabs>
          <w:tab w:val="right" w:pos="10080"/>
        </w:tabs>
        <w:spacing w:after="80"/>
        <w:ind w:left="274" w:hanging="274"/>
        <w:contextualSpacing w:val="0"/>
        <w:jc w:val="both"/>
        <w:rPr>
          <w:ins w:id="656" w:author="Nakul Bende" w:date="2016-03-24T12:11:00Z"/>
          <w:moveTo w:id="657" w:author="Nakul Bende" w:date="2016-03-24T12:11:00Z"/>
        </w:rPr>
        <w:pPrChange w:id="658" w:author="Nakul Bende" w:date="2016-04-03T15:14:00Z">
          <w:pPr>
            <w:pStyle w:val="ListParagraph"/>
            <w:numPr>
              <w:numId w:val="17"/>
            </w:numPr>
            <w:ind w:left="270" w:hanging="270"/>
            <w:jc w:val="both"/>
          </w:pPr>
        </w:pPrChange>
      </w:pPr>
    </w:p>
    <w:moveToRangeEnd w:id="650"/>
    <w:p w14:paraId="675B5A64" w14:textId="4592A51A" w:rsidR="007A0990" w:rsidRPr="00A1344B" w:rsidRDefault="007A0990">
      <w:pPr>
        <w:pStyle w:val="ListParagraph"/>
        <w:numPr>
          <w:ilvl w:val="0"/>
          <w:numId w:val="17"/>
        </w:numPr>
        <w:tabs>
          <w:tab w:val="right" w:pos="10080"/>
        </w:tabs>
        <w:spacing w:after="80"/>
        <w:ind w:left="274" w:hanging="274"/>
        <w:contextualSpacing w:val="0"/>
        <w:jc w:val="both"/>
        <w:pPrChange w:id="659" w:author="Nakul Bende" w:date="2016-04-03T15:14:00Z">
          <w:pPr>
            <w:pStyle w:val="ListParagraph"/>
            <w:numPr>
              <w:numId w:val="17"/>
            </w:numPr>
            <w:ind w:left="270" w:hanging="270"/>
            <w:jc w:val="both"/>
          </w:pPr>
        </w:pPrChange>
      </w:pPr>
      <w:ins w:id="660" w:author="Nakul Bende" w:date="2016-03-24T12:11:00Z">
        <w:r>
          <w:t>Travel grant, Polymer Science and Engineering, UMass Amherst</w:t>
        </w:r>
      </w:ins>
      <w:ins w:id="661" w:author="Nakul Bende" w:date="2016-03-24T12:12:00Z">
        <w:r w:rsidR="00C813E8">
          <w:tab/>
        </w:r>
      </w:ins>
      <w:ins w:id="662" w:author="Nakul Bende" w:date="2016-03-24T12:11:00Z">
        <w:r>
          <w:t>201</w:t>
        </w:r>
      </w:ins>
      <w:ins w:id="663" w:author="Nakul Bende" w:date="2016-04-17T19:14:00Z">
        <w:r w:rsidR="00660A3C">
          <w:t>4</w:t>
        </w:r>
      </w:ins>
    </w:p>
    <w:p w14:paraId="32BA9569" w14:textId="73615DD7" w:rsidR="005D33CC" w:rsidRDefault="005D33CC">
      <w:pPr>
        <w:pStyle w:val="ListParagraph"/>
        <w:numPr>
          <w:ilvl w:val="0"/>
          <w:numId w:val="17"/>
        </w:numPr>
        <w:tabs>
          <w:tab w:val="right" w:pos="10080"/>
        </w:tabs>
        <w:spacing w:after="80"/>
        <w:ind w:left="274" w:hanging="274"/>
        <w:contextualSpacing w:val="0"/>
        <w:jc w:val="both"/>
        <w:pPrChange w:id="664" w:author="Nakul Bende" w:date="2016-04-03T15:14:00Z">
          <w:pPr>
            <w:pStyle w:val="ListParagraph"/>
            <w:numPr>
              <w:numId w:val="17"/>
            </w:numPr>
            <w:ind w:left="270" w:hanging="270"/>
            <w:jc w:val="both"/>
          </w:pPr>
        </w:pPrChange>
      </w:pPr>
      <w:del w:id="665" w:author="Nakul Bende" w:date="2016-03-29T09:08:00Z">
        <w:r w:rsidDel="00F30465">
          <w:delText xml:space="preserve">Scored </w:delText>
        </w:r>
      </w:del>
      <w:ins w:id="666" w:author="Nakul Bende" w:date="2016-03-29T09:08:00Z">
        <w:r w:rsidR="00F30465">
          <w:t xml:space="preserve">Secured </w:t>
        </w:r>
      </w:ins>
      <w:r>
        <w:t>All-India Rank 15</w:t>
      </w:r>
      <w:r w:rsidRPr="00F97759">
        <w:rPr>
          <w:vertAlign w:val="superscript"/>
        </w:rPr>
        <w:t>th</w:t>
      </w:r>
      <w:r>
        <w:t xml:space="preserve"> in Graduate Aptitude Test</w:t>
      </w:r>
      <w:del w:id="667" w:author="Nakul Bende" w:date="2016-04-03T15:12:00Z">
        <w:r w:rsidDel="00C813E8">
          <w:delText xml:space="preserve"> 2010</w:delText>
        </w:r>
      </w:del>
      <w:r>
        <w:t>, conducted by IITs (among ~ 100, 000 candidates)</w:t>
      </w:r>
      <w:ins w:id="668" w:author="Nakul Bende" w:date="2016-04-03T15:12:00Z">
        <w:r w:rsidR="00C813E8">
          <w:tab/>
          <w:t>2010</w:t>
        </w:r>
      </w:ins>
    </w:p>
    <w:p w14:paraId="0599A787" w14:textId="1E91D52A" w:rsidR="005D33CC" w:rsidRPr="00120B97" w:rsidDel="009C3BCD" w:rsidRDefault="005D33CC" w:rsidP="005D33CC">
      <w:pPr>
        <w:pStyle w:val="Heading1"/>
        <w:pBdr>
          <w:bottom w:val="single" w:sz="4" w:space="1" w:color="auto"/>
        </w:pBdr>
        <w:jc w:val="both"/>
        <w:rPr>
          <w:moveFrom w:id="669" w:author="Nakul Bende" w:date="2016-03-24T12:21:00Z"/>
        </w:rPr>
      </w:pPr>
      <w:moveFromRangeStart w:id="670" w:author="Nakul Bende" w:date="2016-03-24T12:21:00Z" w:name="move446585401"/>
      <w:moveFrom w:id="671" w:author="Nakul Bende" w:date="2016-03-24T12:21:00Z">
        <w:r w:rsidDel="009C3BCD">
          <w:t xml:space="preserve">COMMUNITY </w:t>
        </w:r>
        <w:commentRangeStart w:id="672"/>
        <w:r w:rsidRPr="00120B97" w:rsidDel="009C3BCD">
          <w:t>OUTREACH</w:t>
        </w:r>
        <w:commentRangeEnd w:id="672"/>
        <w:r w:rsidDel="009C3BCD">
          <w:t>, VOLUNTEERING</w:t>
        </w:r>
        <w:r w:rsidDel="009C3BCD">
          <w:rPr>
            <w:rStyle w:val="CommentReference"/>
            <w:rFonts w:eastAsiaTheme="minorHAnsi" w:cstheme="minorBidi"/>
            <w:b w:val="0"/>
          </w:rPr>
          <w:commentReference w:id="672"/>
        </w:r>
      </w:moveFrom>
    </w:p>
    <w:p w14:paraId="46A568A5" w14:textId="26AA8CDA" w:rsidR="005D33CC" w:rsidDel="009C3BCD" w:rsidRDefault="005D33CC" w:rsidP="005D33CC">
      <w:pPr>
        <w:pStyle w:val="Subtitle"/>
        <w:numPr>
          <w:ilvl w:val="0"/>
          <w:numId w:val="9"/>
        </w:numPr>
        <w:tabs>
          <w:tab w:val="right" w:pos="10800"/>
        </w:tabs>
        <w:ind w:left="180" w:hanging="180"/>
        <w:jc w:val="both"/>
        <w:rPr>
          <w:moveFrom w:id="673" w:author="Nakul Bende" w:date="2016-03-24T12:21:00Z"/>
        </w:rPr>
      </w:pPr>
      <w:moveFrom w:id="674" w:author="Nakul Bende" w:date="2016-03-24T12:21:00Z">
        <w:r w:rsidRPr="00120B97" w:rsidDel="009C3BCD">
          <w:t>Developed</w:t>
        </w:r>
        <w:r w:rsidDel="009C3BCD">
          <w:t xml:space="preserve"> and organized</w:t>
        </w:r>
        <w:r w:rsidRPr="00120B97" w:rsidDel="009C3BCD">
          <w:t xml:space="preserve"> new outreach programs for the Museum of Science Boston</w:t>
        </w:r>
        <w:r w:rsidDel="009C3BCD">
          <w:tab/>
          <w:t>2012-present</w:t>
        </w:r>
      </w:moveFrom>
    </w:p>
    <w:p w14:paraId="60458783" w14:textId="056200DF" w:rsidR="00F462E1" w:rsidDel="009C3BCD" w:rsidRDefault="005D33CC" w:rsidP="00F462E1">
      <w:pPr>
        <w:pStyle w:val="Subtitle"/>
        <w:numPr>
          <w:ilvl w:val="0"/>
          <w:numId w:val="9"/>
        </w:numPr>
        <w:ind w:left="180" w:hanging="180"/>
        <w:jc w:val="both"/>
        <w:rPr>
          <w:moveFrom w:id="675" w:author="Nakul Bende" w:date="2016-03-24T12:21:00Z"/>
        </w:rPr>
      </w:pPr>
      <w:moveFrom w:id="676" w:author="Nakul Bende" w:date="2016-03-24T12:21:00Z">
        <w:r w:rsidRPr="00120B97" w:rsidDel="009C3BCD">
          <w:t xml:space="preserve">Active member for </w:t>
        </w:r>
        <w:r w:rsidDel="009C3BCD">
          <w:t xml:space="preserve">last </w:t>
        </w:r>
        <w:r w:rsidRPr="00120B97" w:rsidDel="009C3BCD">
          <w:t>4 years: the Polymer</w:t>
        </w:r>
        <w:r w:rsidDel="009C3BCD">
          <w:t>s</w:t>
        </w:r>
        <w:r w:rsidRPr="00120B97" w:rsidDel="009C3BCD">
          <w:t xml:space="preserve"> All Around Us program for visiting local K-12 schools, PSE, UMass Amherst</w:t>
        </w:r>
      </w:moveFrom>
    </w:p>
    <w:p w14:paraId="411ECD8E" w14:textId="382DAE9B" w:rsidR="00B1542B" w:rsidRPr="00B1542B" w:rsidDel="009C3BCD" w:rsidRDefault="003F60C5" w:rsidP="00F462E1">
      <w:pPr>
        <w:pStyle w:val="Subtitle"/>
        <w:numPr>
          <w:ilvl w:val="0"/>
          <w:numId w:val="9"/>
        </w:numPr>
        <w:tabs>
          <w:tab w:val="right" w:pos="10800"/>
        </w:tabs>
        <w:ind w:left="180" w:hanging="180"/>
        <w:jc w:val="both"/>
        <w:rPr>
          <w:moveFrom w:id="677" w:author="Nakul Bende" w:date="2016-03-24T12:21:00Z"/>
        </w:rPr>
      </w:pPr>
      <w:moveFrom w:id="678" w:author="Nakul Bende" w:date="2016-03-24T12:21:00Z">
        <w:r w:rsidDel="009C3BCD">
          <w:t>Taught science courses to children in under-privileged areas, National service scheme</w:t>
        </w:r>
        <w:r w:rsidR="00F462E1" w:rsidDel="009C3BCD">
          <w:tab/>
        </w:r>
        <w:r w:rsidDel="009C3BCD">
          <w:t>2006-2009</w:t>
        </w:r>
      </w:moveFrom>
    </w:p>
    <w:moveFromRangeEnd w:id="670"/>
    <w:p w14:paraId="10E29FA0" w14:textId="039237C8" w:rsidR="007A0990" w:rsidRDefault="007A0990" w:rsidP="008C1AD4">
      <w:pPr>
        <w:pStyle w:val="Heading1"/>
        <w:pBdr>
          <w:bottom w:val="single" w:sz="4" w:space="1" w:color="auto"/>
        </w:pBdr>
        <w:jc w:val="both"/>
        <w:rPr>
          <w:ins w:id="679" w:author="Nakul Bende" w:date="2016-03-24T12:13:00Z"/>
        </w:rPr>
      </w:pPr>
      <w:ins w:id="680" w:author="Nakul Bende" w:date="2016-03-24T12:12:00Z">
        <w:r>
          <w:t>PROFESSIONAL ACTIVITIES</w:t>
        </w:r>
      </w:ins>
    </w:p>
    <w:p w14:paraId="2EB0B9E6" w14:textId="77777777" w:rsidR="007A0990" w:rsidRDefault="007A0990">
      <w:pPr>
        <w:pStyle w:val="ListParagraph"/>
        <w:numPr>
          <w:ilvl w:val="0"/>
          <w:numId w:val="14"/>
        </w:numPr>
        <w:tabs>
          <w:tab w:val="right" w:pos="10800"/>
        </w:tabs>
        <w:spacing w:after="80"/>
        <w:ind w:left="274" w:hanging="274"/>
        <w:contextualSpacing w:val="0"/>
        <w:jc w:val="both"/>
        <w:rPr>
          <w:ins w:id="681" w:author="Nakul Bende" w:date="2016-03-24T12:13:00Z"/>
        </w:rPr>
        <w:pPrChange w:id="682" w:author="Nakul Bende" w:date="2016-03-24T12:25:00Z">
          <w:pPr>
            <w:pStyle w:val="ListParagraph"/>
            <w:numPr>
              <w:numId w:val="14"/>
            </w:numPr>
            <w:tabs>
              <w:tab w:val="right" w:pos="10800"/>
            </w:tabs>
            <w:ind w:left="270" w:hanging="270"/>
            <w:jc w:val="both"/>
          </w:pPr>
        </w:pPrChange>
      </w:pPr>
      <w:ins w:id="683" w:author="Nakul Bende" w:date="2016-03-24T12:13:00Z">
        <w:r>
          <w:t>Peer review activities, Journal for Applied Polymer Science</w:t>
        </w:r>
        <w:r>
          <w:tab/>
          <w:t>2014 – present</w:t>
        </w:r>
      </w:ins>
    </w:p>
    <w:p w14:paraId="19C584C9" w14:textId="00F62915" w:rsidR="007A0990" w:rsidRDefault="007A0990">
      <w:pPr>
        <w:pStyle w:val="ListParagraph"/>
        <w:numPr>
          <w:ilvl w:val="0"/>
          <w:numId w:val="14"/>
        </w:numPr>
        <w:tabs>
          <w:tab w:val="right" w:pos="10800"/>
        </w:tabs>
        <w:spacing w:after="80"/>
        <w:ind w:left="274" w:hanging="274"/>
        <w:contextualSpacing w:val="0"/>
        <w:jc w:val="both"/>
        <w:rPr>
          <w:ins w:id="684" w:author="Nakul Bende" w:date="2016-03-24T12:13:00Z"/>
        </w:rPr>
        <w:pPrChange w:id="685" w:author="Nakul Bende" w:date="2016-03-24T12:25:00Z">
          <w:pPr>
            <w:pStyle w:val="ListParagraph"/>
            <w:numPr>
              <w:numId w:val="14"/>
            </w:numPr>
            <w:tabs>
              <w:tab w:val="right" w:pos="10800"/>
            </w:tabs>
            <w:ind w:left="270" w:hanging="270"/>
            <w:jc w:val="both"/>
          </w:pPr>
        </w:pPrChange>
      </w:pPr>
      <w:ins w:id="686" w:author="Nakul Bende" w:date="2016-03-24T12:13:00Z">
        <w:r>
          <w:t>Member, American Physical Society</w:t>
        </w:r>
      </w:ins>
      <w:ins w:id="687" w:author="Nakul Bende" w:date="2016-03-24T12:15:00Z">
        <w:r>
          <w:tab/>
        </w:r>
      </w:ins>
      <w:ins w:id="688" w:author="Nakul Bende" w:date="2016-03-24T12:14:00Z">
        <w:r>
          <w:t>2014 - present</w:t>
        </w:r>
      </w:ins>
    </w:p>
    <w:p w14:paraId="170EBE88" w14:textId="4385390F" w:rsidR="007A0990" w:rsidRDefault="007A0990">
      <w:pPr>
        <w:pStyle w:val="ListParagraph"/>
        <w:numPr>
          <w:ilvl w:val="0"/>
          <w:numId w:val="14"/>
        </w:numPr>
        <w:tabs>
          <w:tab w:val="right" w:pos="2880"/>
          <w:tab w:val="right" w:pos="10800"/>
        </w:tabs>
        <w:spacing w:after="80"/>
        <w:ind w:left="274" w:hanging="274"/>
        <w:contextualSpacing w:val="0"/>
        <w:jc w:val="both"/>
        <w:rPr>
          <w:ins w:id="689" w:author="Nakul Bende" w:date="2016-03-24T12:13:00Z"/>
        </w:rPr>
        <w:pPrChange w:id="690" w:author="Nakul Bende" w:date="2016-03-24T12:25:00Z">
          <w:pPr>
            <w:pStyle w:val="ListParagraph"/>
            <w:numPr>
              <w:numId w:val="14"/>
            </w:numPr>
            <w:tabs>
              <w:tab w:val="right" w:pos="10800"/>
            </w:tabs>
            <w:ind w:left="270" w:hanging="270"/>
            <w:jc w:val="both"/>
          </w:pPr>
        </w:pPrChange>
      </w:pPr>
      <w:ins w:id="691" w:author="Nakul Bende" w:date="2016-03-24T12:13:00Z">
        <w:r>
          <w:t>Member, Material Research Society</w:t>
        </w:r>
      </w:ins>
      <w:ins w:id="692" w:author="Nakul Bende" w:date="2016-03-24T12:15:00Z">
        <w:r>
          <w:tab/>
        </w:r>
      </w:ins>
      <w:ins w:id="693" w:author="Nakul Bende" w:date="2016-03-24T12:14:00Z">
        <w:r>
          <w:t>201</w:t>
        </w:r>
      </w:ins>
      <w:ins w:id="694" w:author="Nakul Bende" w:date="2016-04-17T19:13:00Z">
        <w:r w:rsidR="00F9203A">
          <w:t>4</w:t>
        </w:r>
      </w:ins>
      <w:ins w:id="695" w:author="Nakul Bende" w:date="2016-03-24T12:14:00Z">
        <w:r>
          <w:t xml:space="preserve"> - present</w:t>
        </w:r>
      </w:ins>
    </w:p>
    <w:p w14:paraId="1F6FC1D7" w14:textId="5F7F98E0" w:rsidR="007A0990" w:rsidRDefault="007A0990">
      <w:pPr>
        <w:pStyle w:val="ListParagraph"/>
        <w:numPr>
          <w:ilvl w:val="0"/>
          <w:numId w:val="14"/>
        </w:numPr>
        <w:tabs>
          <w:tab w:val="right" w:pos="5310"/>
          <w:tab w:val="right" w:pos="10800"/>
        </w:tabs>
        <w:spacing w:after="80"/>
        <w:ind w:left="274" w:hanging="274"/>
        <w:contextualSpacing w:val="0"/>
        <w:jc w:val="both"/>
        <w:rPr>
          <w:ins w:id="696" w:author="Nakul Bende" w:date="2016-03-24T12:13:00Z"/>
        </w:rPr>
        <w:pPrChange w:id="697" w:author="Nakul Bende" w:date="2016-03-24T12:25:00Z">
          <w:pPr>
            <w:pStyle w:val="ListParagraph"/>
            <w:numPr>
              <w:numId w:val="14"/>
            </w:numPr>
            <w:tabs>
              <w:tab w:val="right" w:pos="10800"/>
            </w:tabs>
            <w:ind w:left="270" w:hanging="270"/>
            <w:jc w:val="both"/>
          </w:pPr>
        </w:pPrChange>
      </w:pPr>
      <w:ins w:id="698" w:author="Nakul Bende" w:date="2016-03-24T12:14:00Z">
        <w:r>
          <w:t xml:space="preserve">Member, </w:t>
        </w:r>
      </w:ins>
      <w:ins w:id="699" w:author="Nakul Bende" w:date="2016-03-24T12:13:00Z">
        <w:r>
          <w:t>Society for automotive engineers, IIT Roorkee chapter</w:t>
        </w:r>
      </w:ins>
      <w:ins w:id="700" w:author="Nakul Bende" w:date="2016-03-24T12:15:00Z">
        <w:r>
          <w:tab/>
        </w:r>
      </w:ins>
      <w:ins w:id="701" w:author="Nakul Bende" w:date="2016-03-24T12:14:00Z">
        <w:r>
          <w:t>2006-2008</w:t>
        </w:r>
      </w:ins>
    </w:p>
    <w:p w14:paraId="4B90407B" w14:textId="6599C97A" w:rsidR="009C3BCD" w:rsidRPr="00120B97" w:rsidDel="009C3BCD" w:rsidRDefault="009C3BCD" w:rsidP="009C3BCD">
      <w:pPr>
        <w:pStyle w:val="Heading1"/>
        <w:pBdr>
          <w:bottom w:val="single" w:sz="4" w:space="1" w:color="auto"/>
        </w:pBdr>
        <w:jc w:val="both"/>
        <w:rPr>
          <w:del w:id="702" w:author="Nakul Bende" w:date="2016-03-24T12:22:00Z"/>
          <w:moveTo w:id="703" w:author="Nakul Bende" w:date="2016-03-24T12:21:00Z"/>
        </w:rPr>
      </w:pPr>
      <w:moveToRangeStart w:id="704" w:author="Nakul Bende" w:date="2016-03-24T12:21:00Z" w:name="move446585401"/>
      <w:moveTo w:id="705" w:author="Nakul Bende" w:date="2016-03-24T12:21:00Z">
        <w:del w:id="706" w:author="Nakul Bende" w:date="2016-03-24T12:22:00Z">
          <w:r w:rsidDel="009C3BCD">
            <w:delText xml:space="preserve">COMMUNITY </w:delText>
          </w:r>
          <w:commentRangeStart w:id="707"/>
          <w:r w:rsidRPr="00120B97" w:rsidDel="009C3BCD">
            <w:delText>OUTREACH</w:delText>
          </w:r>
          <w:commentRangeEnd w:id="707"/>
          <w:r w:rsidDel="009C3BCD">
            <w:delText>, VOLUNTEERING</w:delText>
          </w:r>
          <w:r w:rsidDel="009C3BCD">
            <w:rPr>
              <w:rStyle w:val="CommentReference"/>
              <w:rFonts w:eastAsiaTheme="minorHAnsi" w:cstheme="minorBidi"/>
              <w:b w:val="0"/>
            </w:rPr>
            <w:commentReference w:id="707"/>
          </w:r>
        </w:del>
      </w:moveTo>
    </w:p>
    <w:p w14:paraId="78069628" w14:textId="050ED4EA" w:rsidR="009C3BCD" w:rsidDel="009C3BCD" w:rsidRDefault="009C3BCD" w:rsidP="009C3BCD">
      <w:pPr>
        <w:pStyle w:val="Subtitle"/>
        <w:numPr>
          <w:ilvl w:val="0"/>
          <w:numId w:val="9"/>
        </w:numPr>
        <w:tabs>
          <w:tab w:val="right" w:pos="10800"/>
        </w:tabs>
        <w:ind w:left="180" w:hanging="180"/>
        <w:jc w:val="both"/>
        <w:rPr>
          <w:del w:id="708" w:author="Nakul Bende" w:date="2016-03-24T12:21:00Z"/>
          <w:moveTo w:id="709" w:author="Nakul Bende" w:date="2016-03-24T12:21:00Z"/>
        </w:rPr>
      </w:pPr>
      <w:moveTo w:id="710" w:author="Nakul Bende" w:date="2016-03-24T12:21:00Z">
        <w:del w:id="711" w:author="Nakul Bende" w:date="2016-03-24T12:21:00Z">
          <w:r w:rsidRPr="00120B97" w:rsidDel="009C3BCD">
            <w:delText>Developed</w:delText>
          </w:r>
          <w:r w:rsidDel="009C3BCD">
            <w:delText xml:space="preserve"> and organized</w:delText>
          </w:r>
          <w:r w:rsidRPr="00120B97" w:rsidDel="009C3BCD">
            <w:delText xml:space="preserve"> new outreach programs for the Museum of Science Boston</w:delText>
          </w:r>
          <w:r w:rsidDel="009C3BCD">
            <w:tab/>
            <w:delText>2012-present</w:delText>
          </w:r>
        </w:del>
      </w:moveTo>
    </w:p>
    <w:p w14:paraId="2FBB76D1" w14:textId="509259A8" w:rsidR="009C3BCD" w:rsidDel="009C3BCD" w:rsidRDefault="009C3BCD" w:rsidP="009C3BCD">
      <w:pPr>
        <w:pStyle w:val="Subtitle"/>
        <w:numPr>
          <w:ilvl w:val="0"/>
          <w:numId w:val="9"/>
        </w:numPr>
        <w:ind w:left="180" w:hanging="180"/>
        <w:jc w:val="both"/>
        <w:rPr>
          <w:del w:id="712" w:author="Nakul Bende" w:date="2016-03-24T12:21:00Z"/>
          <w:moveTo w:id="713" w:author="Nakul Bende" w:date="2016-03-24T12:21:00Z"/>
        </w:rPr>
      </w:pPr>
      <w:moveTo w:id="714" w:author="Nakul Bende" w:date="2016-03-24T12:21:00Z">
        <w:del w:id="715" w:author="Nakul Bende" w:date="2016-03-24T12:21:00Z">
          <w:r w:rsidRPr="00120B97" w:rsidDel="009C3BCD">
            <w:delText xml:space="preserve">Active member for </w:delText>
          </w:r>
          <w:r w:rsidDel="009C3BCD">
            <w:delText xml:space="preserve">last </w:delText>
          </w:r>
          <w:r w:rsidRPr="00120B97" w:rsidDel="009C3BCD">
            <w:delText>4 years: the Polymer</w:delText>
          </w:r>
          <w:r w:rsidDel="009C3BCD">
            <w:delText>s</w:delText>
          </w:r>
          <w:r w:rsidRPr="00120B97" w:rsidDel="009C3BCD">
            <w:delText xml:space="preserve"> All Around Us program for visiting local K-12 schools, PSE, UMass Amherst</w:delText>
          </w:r>
        </w:del>
      </w:moveTo>
    </w:p>
    <w:p w14:paraId="45C9F42F" w14:textId="06E0558A" w:rsidR="009C3BCD" w:rsidRPr="00B1542B" w:rsidDel="009C3BCD" w:rsidRDefault="009C3BCD" w:rsidP="009C3BCD">
      <w:pPr>
        <w:pStyle w:val="Subtitle"/>
        <w:numPr>
          <w:ilvl w:val="0"/>
          <w:numId w:val="9"/>
        </w:numPr>
        <w:tabs>
          <w:tab w:val="right" w:pos="10800"/>
        </w:tabs>
        <w:ind w:left="180" w:hanging="180"/>
        <w:jc w:val="both"/>
        <w:rPr>
          <w:del w:id="716" w:author="Nakul Bende" w:date="2016-03-24T12:21:00Z"/>
          <w:moveTo w:id="717" w:author="Nakul Bende" w:date="2016-03-24T12:21:00Z"/>
        </w:rPr>
      </w:pPr>
      <w:moveTo w:id="718" w:author="Nakul Bende" w:date="2016-03-24T12:21:00Z">
        <w:del w:id="719" w:author="Nakul Bende" w:date="2016-03-24T12:21:00Z">
          <w:r w:rsidDel="009C3BCD">
            <w:delText>Taught science courses to children in under-privileged areas, National service scheme</w:delText>
          </w:r>
          <w:r w:rsidDel="009C3BCD">
            <w:tab/>
            <w:delText>2006-2009</w:delText>
          </w:r>
        </w:del>
      </w:moveTo>
    </w:p>
    <w:moveToRangeEnd w:id="704"/>
    <w:p w14:paraId="157ECD40" w14:textId="219161BE" w:rsidR="00120B97" w:rsidRPr="00120B97" w:rsidRDefault="009C3BCD" w:rsidP="008C1AD4">
      <w:pPr>
        <w:pStyle w:val="Heading1"/>
        <w:pBdr>
          <w:bottom w:val="single" w:sz="4" w:space="1" w:color="auto"/>
        </w:pBdr>
        <w:jc w:val="both"/>
      </w:pPr>
      <w:ins w:id="720" w:author="Nakul Bende" w:date="2016-03-24T12:21:00Z">
        <w:r>
          <w:t xml:space="preserve">OUTREACH, </w:t>
        </w:r>
      </w:ins>
      <w:r w:rsidR="0057690F">
        <w:t>LEADERSHIP</w:t>
      </w:r>
      <w:del w:id="721" w:author="Nakul Bende" w:date="2016-03-24T12:21:00Z">
        <w:r w:rsidR="00587AFF" w:rsidDel="009C3BCD">
          <w:delText>, OTHER</w:delText>
        </w:r>
      </w:del>
      <w:r w:rsidR="00587AFF">
        <w:t xml:space="preserve"> ACTIVITIES</w:t>
      </w:r>
    </w:p>
    <w:p w14:paraId="6150A51F" w14:textId="11E37FBB" w:rsidR="0065748D" w:rsidRDefault="0065748D" w:rsidP="0065748D">
      <w:pPr>
        <w:pStyle w:val="ListParagraph"/>
        <w:numPr>
          <w:ilvl w:val="0"/>
          <w:numId w:val="14"/>
        </w:numPr>
        <w:tabs>
          <w:tab w:val="right" w:pos="10800"/>
        </w:tabs>
        <w:spacing w:after="80"/>
        <w:ind w:left="270" w:hanging="270"/>
        <w:contextualSpacing w:val="0"/>
        <w:jc w:val="both"/>
        <w:rPr>
          <w:moveTo w:id="722" w:author="Nakul Bende" w:date="2016-03-24T13:16:00Z"/>
        </w:rPr>
      </w:pPr>
      <w:moveToRangeStart w:id="723" w:author="Nakul Bende" w:date="2016-03-24T13:16:00Z" w:name="move446588735"/>
      <w:moveTo w:id="724" w:author="Nakul Bende" w:date="2016-03-24T13:16:00Z">
        <w:del w:id="725" w:author="Nakul Bende" w:date="2016-03-24T13:16:00Z">
          <w:r w:rsidRPr="00120B97" w:rsidDel="0065748D">
            <w:delText>Lead o</w:delText>
          </w:r>
        </w:del>
      </w:moveTo>
      <w:ins w:id="726" w:author="Nakul Bende" w:date="2016-03-24T13:16:00Z">
        <w:r>
          <w:t>O</w:t>
        </w:r>
      </w:ins>
      <w:moveTo w:id="727" w:author="Nakul Bende" w:date="2016-03-24T13:16:00Z">
        <w:r w:rsidRPr="00120B97">
          <w:t>rganize</w:t>
        </w:r>
      </w:moveTo>
      <w:ins w:id="728" w:author="Nakul Bende" w:date="2016-04-08T13:12:00Z">
        <w:r w:rsidR="00CD77A0">
          <w:t>d</w:t>
        </w:r>
      </w:ins>
      <w:moveTo w:id="729" w:author="Nakul Bende" w:date="2016-03-24T13:16:00Z">
        <w:del w:id="730" w:author="Nakul Bende" w:date="2016-04-08T13:10:00Z">
          <w:r w:rsidRPr="00120B97" w:rsidDel="004A016F">
            <w:delText>r,</w:delText>
          </w:r>
        </w:del>
        <w:r w:rsidRPr="00120B97">
          <w:t xml:space="preserve"> </w:t>
        </w:r>
        <w:commentRangeStart w:id="731"/>
        <w:r w:rsidRPr="00120B97">
          <w:t>ASPIRE</w:t>
        </w:r>
        <w:r>
          <w:t>: A five week</w:t>
        </w:r>
        <w:r w:rsidRPr="00120B97">
          <w:t xml:space="preserve"> </w:t>
        </w:r>
        <w:commentRangeEnd w:id="731"/>
        <w:r>
          <w:rPr>
            <w:rStyle w:val="CommentReference"/>
          </w:rPr>
          <w:commentReference w:id="731"/>
        </w:r>
        <w:r w:rsidRPr="00120B97">
          <w:t>program for high school student</w:t>
        </w:r>
        <w:r>
          <w:t>s</w:t>
        </w:r>
      </w:moveTo>
      <w:ins w:id="732" w:author="Nakul Bende" w:date="2016-04-08T13:11:00Z">
        <w:r w:rsidR="004A016F">
          <w:t xml:space="preserve"> at UMass</w:t>
        </w:r>
      </w:ins>
      <w:moveTo w:id="733" w:author="Nakul Bende" w:date="2016-03-24T13:16:00Z">
        <w:del w:id="734" w:author="Nakul Bende" w:date="2016-04-08T13:11:00Z">
          <w:r w:rsidRPr="00120B97" w:rsidDel="004A016F">
            <w:delText>, PSE, UMass Amherst</w:delText>
          </w:r>
        </w:del>
        <w:r>
          <w:tab/>
        </w:r>
        <w:r w:rsidRPr="00035CC1">
          <w:t>2013-present</w:t>
        </w:r>
      </w:moveTo>
    </w:p>
    <w:moveToRangeEnd w:id="723"/>
    <w:p w14:paraId="227EC0B6" w14:textId="2A149853" w:rsidR="009C3BCD" w:rsidRDefault="004A016F">
      <w:pPr>
        <w:pStyle w:val="Subtitle"/>
        <w:numPr>
          <w:ilvl w:val="0"/>
          <w:numId w:val="14"/>
        </w:numPr>
        <w:tabs>
          <w:tab w:val="right" w:pos="10800"/>
        </w:tabs>
        <w:ind w:left="274" w:hanging="274"/>
        <w:jc w:val="both"/>
        <w:rPr>
          <w:ins w:id="735" w:author="Nakul Bende" w:date="2016-03-24T12:21:00Z"/>
        </w:rPr>
        <w:pPrChange w:id="736" w:author="Nakul Bende" w:date="2016-03-24T12:25:00Z">
          <w:pPr>
            <w:pStyle w:val="Subtitle"/>
            <w:numPr>
              <w:numId w:val="14"/>
            </w:numPr>
            <w:tabs>
              <w:tab w:val="right" w:pos="10800"/>
            </w:tabs>
            <w:ind w:hanging="360"/>
            <w:jc w:val="both"/>
          </w:pPr>
        </w:pPrChange>
      </w:pPr>
      <w:ins w:id="737" w:author="Nakul Bende" w:date="2016-04-08T13:11:00Z">
        <w:r w:rsidRPr="00120B97">
          <w:t>Develop</w:t>
        </w:r>
      </w:ins>
      <w:ins w:id="738" w:author="Nakul Bende" w:date="2016-04-08T13:12:00Z">
        <w:r w:rsidR="00CD77A0">
          <w:t>ed</w:t>
        </w:r>
      </w:ins>
      <w:ins w:id="739" w:author="Nakul Bende" w:date="2016-03-24T12:21:00Z">
        <w:r w:rsidR="009C3BCD" w:rsidRPr="00120B97">
          <w:t xml:space="preserve"> </w:t>
        </w:r>
      </w:ins>
      <w:ins w:id="740" w:author="Nakul Bende" w:date="2016-04-08T13:12:00Z">
        <w:r w:rsidR="00CD77A0">
          <w:t xml:space="preserve">and organized </w:t>
        </w:r>
      </w:ins>
      <w:ins w:id="741" w:author="Nakul Bende" w:date="2016-03-24T12:21:00Z">
        <w:r w:rsidR="009C3BCD" w:rsidRPr="00120B97">
          <w:t xml:space="preserve">new outreach programs for </w:t>
        </w:r>
      </w:ins>
      <w:ins w:id="742" w:author="Nakul Bende" w:date="2016-03-24T13:16:00Z">
        <w:r w:rsidR="00157C9B">
          <w:t xml:space="preserve">K-12 schools, </w:t>
        </w:r>
      </w:ins>
      <w:ins w:id="743" w:author="Nakul Bende" w:date="2016-03-24T12:21:00Z">
        <w:r w:rsidR="009C3BCD" w:rsidRPr="00120B97">
          <w:t>the Museum of Science Boston</w:t>
        </w:r>
        <w:r w:rsidR="009C3BCD">
          <w:tab/>
          <w:t>2012-present</w:t>
        </w:r>
      </w:ins>
    </w:p>
    <w:p w14:paraId="50A1B0DD" w14:textId="776F8731" w:rsidR="009C3BCD" w:rsidRPr="00B1542B" w:rsidRDefault="009C3BCD">
      <w:pPr>
        <w:pStyle w:val="Subtitle"/>
        <w:numPr>
          <w:ilvl w:val="0"/>
          <w:numId w:val="14"/>
        </w:numPr>
        <w:tabs>
          <w:tab w:val="right" w:pos="10800"/>
        </w:tabs>
        <w:ind w:left="274" w:hanging="274"/>
        <w:jc w:val="both"/>
        <w:rPr>
          <w:ins w:id="744" w:author="Nakul Bende" w:date="2016-03-24T12:21:00Z"/>
        </w:rPr>
        <w:pPrChange w:id="745" w:author="Nakul Bende" w:date="2016-03-24T12:25:00Z">
          <w:pPr>
            <w:pStyle w:val="Subtitle"/>
            <w:numPr>
              <w:numId w:val="14"/>
            </w:numPr>
            <w:tabs>
              <w:tab w:val="right" w:pos="10800"/>
            </w:tabs>
            <w:ind w:hanging="360"/>
            <w:jc w:val="both"/>
          </w:pPr>
        </w:pPrChange>
      </w:pPr>
      <w:ins w:id="746" w:author="Nakul Bende" w:date="2016-03-24T12:21:00Z">
        <w:r>
          <w:t xml:space="preserve">Taught science courses to children in under-privileged areas, National </w:t>
        </w:r>
      </w:ins>
      <w:ins w:id="747" w:author="Nakul Bende" w:date="2016-04-08T13:11:00Z">
        <w:r w:rsidR="004A016F">
          <w:t>S</w:t>
        </w:r>
      </w:ins>
      <w:ins w:id="748" w:author="Nakul Bende" w:date="2016-03-24T12:21:00Z">
        <w:r>
          <w:t xml:space="preserve">ervice </w:t>
        </w:r>
      </w:ins>
      <w:ins w:id="749" w:author="Nakul Bende" w:date="2016-04-08T13:11:00Z">
        <w:r w:rsidR="004A016F">
          <w:t>S</w:t>
        </w:r>
      </w:ins>
      <w:ins w:id="750" w:author="Nakul Bende" w:date="2016-03-24T12:21:00Z">
        <w:r>
          <w:t>cheme</w:t>
        </w:r>
      </w:ins>
      <w:ins w:id="751" w:author="Nakul Bende" w:date="2016-03-24T12:22:00Z">
        <w:r>
          <w:t>, India</w:t>
        </w:r>
      </w:ins>
      <w:ins w:id="752" w:author="Nakul Bende" w:date="2016-03-24T12:21:00Z">
        <w:r>
          <w:tab/>
          <w:t>2006-2009</w:t>
        </w:r>
      </w:ins>
    </w:p>
    <w:p w14:paraId="338309E1" w14:textId="22DBB237" w:rsidR="00FD1A71" w:rsidDel="0065748D" w:rsidRDefault="00FD1A71">
      <w:pPr>
        <w:pStyle w:val="ListParagraph"/>
        <w:numPr>
          <w:ilvl w:val="0"/>
          <w:numId w:val="14"/>
        </w:numPr>
        <w:tabs>
          <w:tab w:val="right" w:pos="10800"/>
        </w:tabs>
        <w:spacing w:after="80"/>
        <w:ind w:left="270" w:hanging="270"/>
        <w:contextualSpacing w:val="0"/>
        <w:jc w:val="both"/>
        <w:rPr>
          <w:moveFrom w:id="753" w:author="Nakul Bende" w:date="2016-03-24T13:16:00Z"/>
        </w:rPr>
        <w:pPrChange w:id="754" w:author="Nakul Bende" w:date="2016-03-24T12:25:00Z">
          <w:pPr>
            <w:pStyle w:val="ListParagraph"/>
            <w:numPr>
              <w:numId w:val="14"/>
            </w:numPr>
            <w:tabs>
              <w:tab w:val="right" w:pos="10800"/>
            </w:tabs>
            <w:ind w:left="270" w:hanging="270"/>
            <w:jc w:val="both"/>
          </w:pPr>
        </w:pPrChange>
      </w:pPr>
      <w:moveFromRangeStart w:id="755" w:author="Nakul Bende" w:date="2016-03-24T13:16:00Z" w:name="move446588735"/>
      <w:moveFrom w:id="756" w:author="Nakul Bende" w:date="2016-03-24T13:16:00Z">
        <w:r w:rsidRPr="00120B97" w:rsidDel="0065748D">
          <w:t xml:space="preserve">Lead organizer, </w:t>
        </w:r>
        <w:commentRangeStart w:id="757"/>
        <w:r w:rsidRPr="00120B97" w:rsidDel="0065748D">
          <w:t>ASPIRE</w:t>
        </w:r>
        <w:r w:rsidDel="0065748D">
          <w:t>: A five week</w:t>
        </w:r>
        <w:r w:rsidRPr="00120B97" w:rsidDel="0065748D">
          <w:t xml:space="preserve"> </w:t>
        </w:r>
        <w:commentRangeEnd w:id="757"/>
        <w:r w:rsidDel="0065748D">
          <w:rPr>
            <w:rStyle w:val="CommentReference"/>
          </w:rPr>
          <w:commentReference w:id="757"/>
        </w:r>
        <w:r w:rsidRPr="00120B97" w:rsidDel="0065748D">
          <w:t>program for high school student</w:t>
        </w:r>
        <w:r w:rsidDel="0065748D">
          <w:t>s</w:t>
        </w:r>
        <w:r w:rsidRPr="00120B97" w:rsidDel="0065748D">
          <w:t>, PSE, UMass Amherst</w:t>
        </w:r>
        <w:r w:rsidDel="0065748D">
          <w:tab/>
        </w:r>
        <w:r w:rsidRPr="00035CC1" w:rsidDel="0065748D">
          <w:t>2013-present</w:t>
        </w:r>
      </w:moveFrom>
    </w:p>
    <w:moveFromRangeEnd w:id="755"/>
    <w:p w14:paraId="3C94D26A" w14:textId="4B3874C8" w:rsidR="00120B97" w:rsidRPr="00120B97" w:rsidRDefault="00120B97">
      <w:pPr>
        <w:pStyle w:val="ListParagraph"/>
        <w:numPr>
          <w:ilvl w:val="0"/>
          <w:numId w:val="14"/>
        </w:numPr>
        <w:tabs>
          <w:tab w:val="right" w:pos="10800"/>
        </w:tabs>
        <w:spacing w:after="80"/>
        <w:ind w:left="274" w:hanging="274"/>
        <w:contextualSpacing w:val="0"/>
        <w:jc w:val="both"/>
        <w:pPrChange w:id="758" w:author="Nakul Bende" w:date="2016-03-24T12:25:00Z">
          <w:pPr>
            <w:pStyle w:val="ListParagraph"/>
            <w:numPr>
              <w:numId w:val="14"/>
            </w:numPr>
            <w:tabs>
              <w:tab w:val="right" w:pos="10800"/>
            </w:tabs>
            <w:ind w:left="270" w:hanging="270"/>
            <w:jc w:val="both"/>
          </w:pPr>
        </w:pPrChange>
      </w:pPr>
      <w:r w:rsidRPr="00120B97">
        <w:t>Elected Graduate Student Senator, UMass Amherst</w:t>
      </w:r>
      <w:r w:rsidR="00A1344B">
        <w:tab/>
      </w:r>
      <w:r w:rsidRPr="00120B97">
        <w:t>2014-</w:t>
      </w:r>
      <w:r w:rsidR="00FD1A71">
        <w:t>present</w:t>
      </w:r>
    </w:p>
    <w:p w14:paraId="3458EEE5" w14:textId="61F69C3C" w:rsidR="00120B97" w:rsidRDefault="00120B97">
      <w:pPr>
        <w:pStyle w:val="ListParagraph"/>
        <w:numPr>
          <w:ilvl w:val="0"/>
          <w:numId w:val="14"/>
        </w:numPr>
        <w:tabs>
          <w:tab w:val="right" w:pos="10800"/>
        </w:tabs>
        <w:spacing w:after="80"/>
        <w:ind w:left="274" w:hanging="274"/>
        <w:contextualSpacing w:val="0"/>
        <w:jc w:val="both"/>
        <w:pPrChange w:id="759" w:author="Nakul Bende" w:date="2016-03-24T12:25:00Z">
          <w:pPr>
            <w:pStyle w:val="ListParagraph"/>
            <w:numPr>
              <w:numId w:val="14"/>
            </w:numPr>
            <w:tabs>
              <w:tab w:val="right" w:pos="10800"/>
            </w:tabs>
            <w:ind w:left="270" w:hanging="270"/>
            <w:jc w:val="both"/>
          </w:pPr>
        </w:pPrChange>
      </w:pPr>
      <w:r w:rsidRPr="00120B97">
        <w:t>Elected Treasurer, Indian Student Association</w:t>
      </w:r>
      <w:r w:rsidR="0037130F">
        <w:t xml:space="preserve"> (Graduate </w:t>
      </w:r>
      <w:r w:rsidR="00D15B96">
        <w:t>Student O</w:t>
      </w:r>
      <w:r w:rsidR="0037130F">
        <w:t>rganization)</w:t>
      </w:r>
      <w:r w:rsidRPr="00120B97">
        <w:t>, UMass Amherst</w:t>
      </w:r>
      <w:r w:rsidR="00A1344B">
        <w:tab/>
      </w:r>
      <w:r w:rsidRPr="00120B97">
        <w:t>2012-2013</w:t>
      </w:r>
    </w:p>
    <w:p w14:paraId="0C9A71FE" w14:textId="6071A930" w:rsidR="00ED3D1D" w:rsidDel="007A0990" w:rsidRDefault="00ED3D1D">
      <w:pPr>
        <w:pStyle w:val="ListParagraph"/>
        <w:numPr>
          <w:ilvl w:val="0"/>
          <w:numId w:val="14"/>
        </w:numPr>
        <w:tabs>
          <w:tab w:val="right" w:pos="10800"/>
        </w:tabs>
        <w:spacing w:after="80"/>
        <w:ind w:left="274" w:hanging="274"/>
        <w:contextualSpacing w:val="0"/>
        <w:jc w:val="both"/>
        <w:rPr>
          <w:del w:id="760" w:author="Nakul Bende" w:date="2016-03-24T12:12:00Z"/>
        </w:rPr>
        <w:pPrChange w:id="761" w:author="Nakul Bende" w:date="2016-03-24T12:25:00Z">
          <w:pPr>
            <w:pStyle w:val="ListParagraph"/>
            <w:numPr>
              <w:numId w:val="14"/>
            </w:numPr>
            <w:tabs>
              <w:tab w:val="right" w:pos="10800"/>
            </w:tabs>
            <w:ind w:left="270" w:hanging="270"/>
            <w:jc w:val="both"/>
          </w:pPr>
        </w:pPrChange>
      </w:pPr>
      <w:del w:id="762" w:author="Nakul Bende" w:date="2016-03-24T12:12:00Z">
        <w:r w:rsidDel="007A0990">
          <w:delText>Peer review activities, Journal for Applied Polymer Science</w:delText>
        </w:r>
        <w:r w:rsidDel="007A0990">
          <w:tab/>
          <w:delText>2014 – present</w:delText>
        </w:r>
      </w:del>
    </w:p>
    <w:p w14:paraId="6CE06A19" w14:textId="3333894F" w:rsidR="00D5062B" w:rsidDel="004F2813" w:rsidRDefault="00062863">
      <w:pPr>
        <w:pStyle w:val="ListParagraph"/>
        <w:numPr>
          <w:ilvl w:val="0"/>
          <w:numId w:val="14"/>
        </w:numPr>
        <w:tabs>
          <w:tab w:val="right" w:pos="10800"/>
        </w:tabs>
        <w:spacing w:after="80"/>
        <w:ind w:left="274" w:hanging="274"/>
        <w:contextualSpacing w:val="0"/>
        <w:jc w:val="both"/>
        <w:rPr>
          <w:del w:id="763" w:author="Nakul Bende" w:date="2016-03-24T12:31:00Z"/>
        </w:rPr>
        <w:pPrChange w:id="764" w:author="Nakul Bende" w:date="2016-03-24T12:25:00Z">
          <w:pPr>
            <w:pStyle w:val="ListParagraph"/>
            <w:numPr>
              <w:numId w:val="14"/>
            </w:numPr>
            <w:tabs>
              <w:tab w:val="right" w:pos="10800"/>
            </w:tabs>
            <w:ind w:left="270" w:hanging="270"/>
            <w:jc w:val="both"/>
          </w:pPr>
        </w:pPrChange>
      </w:pPr>
      <w:del w:id="765" w:author="Nakul Bende" w:date="2016-03-24T12:31:00Z">
        <w:r w:rsidDel="004F2813">
          <w:delText>American Physical Society</w:delText>
        </w:r>
        <w:r w:rsidR="00ED3D1D" w:rsidDel="004F2813">
          <w:delText xml:space="preserve"> (APS), </w:delText>
        </w:r>
        <w:r w:rsidR="00D5062B" w:rsidDel="004F2813">
          <w:delText>Materials Research Society</w:delText>
        </w:r>
        <w:r w:rsidR="00ED3D1D" w:rsidDel="004F2813">
          <w:delText xml:space="preserve"> (MRS)</w:delText>
        </w:r>
        <w:r w:rsidR="00D5062B" w:rsidDel="004F2813">
          <w:tab/>
          <w:delText>2013 - present</w:delText>
        </w:r>
      </w:del>
    </w:p>
    <w:p w14:paraId="1577178D" w14:textId="07E2936B" w:rsidR="00062863" w:rsidRDefault="00062863">
      <w:pPr>
        <w:pStyle w:val="ListParagraph"/>
        <w:numPr>
          <w:ilvl w:val="0"/>
          <w:numId w:val="14"/>
        </w:numPr>
        <w:tabs>
          <w:tab w:val="right" w:pos="10800"/>
        </w:tabs>
        <w:spacing w:after="80"/>
        <w:ind w:left="274" w:hanging="274"/>
        <w:contextualSpacing w:val="0"/>
        <w:jc w:val="both"/>
        <w:pPrChange w:id="766" w:author="Nakul Bende" w:date="2016-03-24T12:25:00Z">
          <w:pPr>
            <w:pStyle w:val="ListParagraph"/>
            <w:numPr>
              <w:numId w:val="14"/>
            </w:numPr>
            <w:tabs>
              <w:tab w:val="right" w:pos="10800"/>
            </w:tabs>
            <w:ind w:left="270" w:hanging="270"/>
            <w:jc w:val="both"/>
          </w:pPr>
        </w:pPrChange>
      </w:pPr>
      <w:r>
        <w:t>Certified Scuba Diver, Project Deep</w:t>
      </w:r>
      <w:r w:rsidR="00BE4E0A">
        <w:t xml:space="preserve"> (NAUI)</w:t>
      </w:r>
      <w:r>
        <w:t>, UMass Amherst</w:t>
      </w:r>
      <w:r>
        <w:tab/>
        <w:t>2014</w:t>
      </w:r>
    </w:p>
    <w:p w14:paraId="37EBE234" w14:textId="4FEE0A3E" w:rsidR="00863262" w:rsidRPr="00F95B83" w:rsidRDefault="0057690F" w:rsidP="00367C85">
      <w:pPr>
        <w:pStyle w:val="ListParagraph"/>
        <w:numPr>
          <w:ilvl w:val="0"/>
          <w:numId w:val="14"/>
        </w:numPr>
        <w:tabs>
          <w:tab w:val="right" w:pos="10800"/>
        </w:tabs>
        <w:spacing w:after="80"/>
        <w:ind w:left="274" w:hanging="274"/>
        <w:contextualSpacing w:val="0"/>
        <w:jc w:val="both"/>
      </w:pPr>
      <w:r>
        <w:t>Maintain</w:t>
      </w:r>
      <w:del w:id="767" w:author="Nakul Bende" w:date="2016-04-08T13:13:00Z">
        <w:r w:rsidDel="00D135EA">
          <w:delText>ing an</w:delText>
        </w:r>
      </w:del>
      <w:ins w:id="768" w:author="Nakul Bende" w:date="2016-04-08T13:13:00Z">
        <w:r w:rsidR="0042084B">
          <w:t xml:space="preserve"> </w:t>
        </w:r>
      </w:ins>
      <w:ins w:id="769" w:author="Nakul Bende" w:date="2016-04-08T13:14:00Z">
        <w:r w:rsidR="0042084B">
          <w:t>a</w:t>
        </w:r>
      </w:ins>
      <w:del w:id="770" w:author="Nakul Bende" w:date="2016-04-08T13:14:00Z">
        <w:r w:rsidDel="0042084B">
          <w:delText xml:space="preserve"> online</w:delText>
        </w:r>
      </w:del>
      <w:r>
        <w:t xml:space="preserve"> repository (git) for </w:t>
      </w:r>
      <w:del w:id="771" w:author="Nakul Bende" w:date="2016-04-08T13:13:00Z">
        <w:r w:rsidDel="0042084B">
          <w:delText xml:space="preserve">personal </w:delText>
        </w:r>
      </w:del>
      <w:del w:id="772" w:author="Nakul Bende" w:date="2016-04-08T13:14:00Z">
        <w:r w:rsidDel="0042084B">
          <w:delText>DIY</w:delText>
        </w:r>
      </w:del>
      <w:ins w:id="773" w:author="Nakul Bende" w:date="2016-04-08T13:14:00Z">
        <w:r w:rsidR="0042084B">
          <w:t>lab automation</w:t>
        </w:r>
      </w:ins>
      <w:r>
        <w:t xml:space="preserve"> projects using open hardware microelectronics, Internet of things</w:t>
      </w:r>
    </w:p>
    <w:sectPr w:rsidR="00863262" w:rsidRPr="00F95B83" w:rsidSect="00A87366">
      <w:headerReference w:type="default" r:id="rId10"/>
      <w:pgSz w:w="12240" w:h="15840"/>
      <w:pgMar w:top="1080" w:right="1080" w:bottom="1080" w:left="1080" w:header="720" w:footer="720" w:gutter="0"/>
      <w:cols w:space="720"/>
      <w:docGrid w:linePitch="360"/>
      <w:sectPrChange w:id="774" w:author="Nakul Bende" w:date="2016-03-28T15:09:00Z">
        <w:sectPr w:rsidR="00863262" w:rsidRPr="00F95B83" w:rsidSect="00A87366">
          <w:pgMar w:top="720" w:right="720" w:bottom="720" w:left="720" w:header="720" w:footer="720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7" w:author="Elizabeth Cummings" w:date="2015-09-21T11:56:00Z" w:initials="EC">
    <w:p w14:paraId="5685C43E" w14:textId="77777777" w:rsidR="00EE4B37" w:rsidRDefault="00EE4B37" w:rsidP="00EE4B37">
      <w:pPr>
        <w:pStyle w:val="CommentText"/>
      </w:pPr>
      <w:r>
        <w:rPr>
          <w:rStyle w:val="CommentReference"/>
        </w:rPr>
        <w:annotationRef/>
      </w:r>
      <w:r>
        <w:t>Since this is ongoing, use present tense</w:t>
      </w:r>
    </w:p>
  </w:comment>
  <w:comment w:id="19" w:author="Elizabeth Cummings" w:date="2016-02-21T11:33:00Z" w:initials="EC">
    <w:p w14:paraId="107019C9" w14:textId="4CBBF3CD" w:rsidR="00904938" w:rsidRDefault="00904938">
      <w:pPr>
        <w:pStyle w:val="CommentText"/>
      </w:pPr>
      <w:r>
        <w:rPr>
          <w:rStyle w:val="CommentReference"/>
        </w:rPr>
        <w:annotationRef/>
      </w:r>
      <w:r>
        <w:t>‘geometric’??? idk.</w:t>
      </w:r>
    </w:p>
  </w:comment>
  <w:comment w:id="93" w:author="Elizabeth Cummings" w:date="2016-02-21T19:13:00Z" w:initials="EC">
    <w:p w14:paraId="017C5551" w14:textId="64D0C87B" w:rsidR="005C64D3" w:rsidRDefault="005C64D3">
      <w:pPr>
        <w:pStyle w:val="CommentText"/>
      </w:pPr>
      <w:r>
        <w:rPr>
          <w:rStyle w:val="CommentReference"/>
        </w:rPr>
        <w:annotationRef/>
      </w:r>
      <w:r>
        <w:t>Why the quotes?</w:t>
      </w:r>
    </w:p>
  </w:comment>
  <w:comment w:id="515" w:author="Elizabeth Cummings" w:date="2015-09-21T12:08:00Z" w:initials="EC">
    <w:p w14:paraId="1E7A0E37" w14:textId="77777777" w:rsidR="00D94F0D" w:rsidRDefault="00D94F0D" w:rsidP="00D94F0D">
      <w:pPr>
        <w:pStyle w:val="CommentText"/>
      </w:pPr>
      <w:r>
        <w:rPr>
          <w:rStyle w:val="CommentReference"/>
        </w:rPr>
        <w:annotationRef/>
      </w:r>
      <w:r>
        <w:t>India!</w:t>
      </w:r>
    </w:p>
  </w:comment>
  <w:comment w:id="528" w:author="Elizabeth Cummings" w:date="2015-09-21T12:08:00Z" w:initials="EC">
    <w:p w14:paraId="4B801BD6" w14:textId="77777777" w:rsidR="00D94F0D" w:rsidRDefault="00D94F0D" w:rsidP="00D94F0D">
      <w:pPr>
        <w:pStyle w:val="CommentText"/>
      </w:pPr>
      <w:r>
        <w:rPr>
          <w:rStyle w:val="CommentReference"/>
        </w:rPr>
        <w:annotationRef/>
      </w:r>
      <w:r>
        <w:t>India!</w:t>
      </w:r>
    </w:p>
  </w:comment>
  <w:comment w:id="596" w:author="Elizabeth Cummings" w:date="2015-09-21T12:05:00Z" w:initials="EC">
    <w:p w14:paraId="4EBF1DC1" w14:textId="77777777" w:rsidR="00722945" w:rsidRDefault="00722945" w:rsidP="00722945">
      <w:pPr>
        <w:pStyle w:val="CommentText"/>
      </w:pPr>
      <w:r>
        <w:rPr>
          <w:rStyle w:val="CommentReference"/>
        </w:rPr>
        <w:annotationRef/>
      </w:r>
      <w:r>
        <w:t>I always mention specific duties in this to highlight leadership/ mastery of skills</w:t>
      </w:r>
    </w:p>
  </w:comment>
  <w:comment w:id="622" w:author="Elizabeth Cummings" w:date="2015-09-21T12:08:00Z" w:initials="EC">
    <w:p w14:paraId="5A5DF138" w14:textId="38A5A51D" w:rsidR="00D15B96" w:rsidRDefault="00D15B96">
      <w:pPr>
        <w:pStyle w:val="CommentText"/>
      </w:pPr>
      <w:r>
        <w:rPr>
          <w:rStyle w:val="CommentReference"/>
        </w:rPr>
        <w:annotationRef/>
      </w:r>
      <w:r>
        <w:t>India!</w:t>
      </w:r>
    </w:p>
  </w:comment>
  <w:comment w:id="625" w:author="Elizabeth Cummings" w:date="2015-09-21T12:08:00Z" w:initials="EC">
    <w:p w14:paraId="45BC2AA4" w14:textId="09F852A6" w:rsidR="00D15B96" w:rsidRDefault="00D15B96">
      <w:pPr>
        <w:pStyle w:val="CommentText"/>
      </w:pPr>
      <w:r>
        <w:rPr>
          <w:rStyle w:val="CommentReference"/>
        </w:rPr>
        <w:annotationRef/>
      </w:r>
      <w:r>
        <w:t>India!</w:t>
      </w:r>
    </w:p>
  </w:comment>
  <w:comment w:id="638" w:author="Elizabeth Cummings" w:date="2015-09-21T12:07:00Z" w:initials="EC">
    <w:p w14:paraId="3B029A36" w14:textId="77777777" w:rsidR="005D33CC" w:rsidRDefault="005D33CC" w:rsidP="005D33CC">
      <w:pPr>
        <w:pStyle w:val="CommentText"/>
      </w:pPr>
      <w:r>
        <w:rPr>
          <w:rStyle w:val="CommentReference"/>
        </w:rPr>
        <w:annotationRef/>
      </w:r>
      <w:r>
        <w:t>Didn’t you actually win an award?</w:t>
      </w:r>
    </w:p>
  </w:comment>
  <w:comment w:id="651" w:author="Elizabeth Cummings" w:date="2015-09-21T12:07:00Z" w:initials="EC">
    <w:p w14:paraId="57DCE03A" w14:textId="77777777" w:rsidR="007A0990" w:rsidRDefault="007A0990" w:rsidP="007A0990">
      <w:pPr>
        <w:pStyle w:val="CommentText"/>
      </w:pPr>
      <w:r>
        <w:rPr>
          <w:rStyle w:val="CommentReference"/>
        </w:rPr>
        <w:annotationRef/>
      </w:r>
      <w:r>
        <w:t>Didn’t you actually win an award?</w:t>
      </w:r>
    </w:p>
  </w:comment>
  <w:comment w:id="672" w:author="Elizabeth Cummings" w:date="2015-09-21T12:09:00Z" w:initials="EC">
    <w:p w14:paraId="3B21441F" w14:textId="77777777" w:rsidR="005D33CC" w:rsidRDefault="005D33CC" w:rsidP="005D33CC">
      <w:pPr>
        <w:pStyle w:val="CommentText"/>
      </w:pPr>
      <w:r>
        <w:rPr>
          <w:rStyle w:val="CommentReference"/>
        </w:rPr>
        <w:annotationRef/>
      </w:r>
      <w:r>
        <w:t>Maybe say ‘Community Outreach and Volunteering’ or something like that</w:t>
      </w:r>
    </w:p>
  </w:comment>
  <w:comment w:id="707" w:author="Elizabeth Cummings" w:date="2015-09-21T12:09:00Z" w:initials="EC">
    <w:p w14:paraId="6FA99B1E" w14:textId="77777777" w:rsidR="009C3BCD" w:rsidRDefault="009C3BCD" w:rsidP="009C3BCD">
      <w:pPr>
        <w:pStyle w:val="CommentText"/>
      </w:pPr>
      <w:r>
        <w:rPr>
          <w:rStyle w:val="CommentReference"/>
        </w:rPr>
        <w:annotationRef/>
      </w:r>
      <w:r>
        <w:t>Maybe say ‘Community Outreach and Volunteering’ or something like that</w:t>
      </w:r>
    </w:p>
  </w:comment>
  <w:comment w:id="731" w:author="Elizabeth Cummings" w:date="2015-09-21T12:09:00Z" w:initials="EC">
    <w:p w14:paraId="6DDB787E" w14:textId="77777777" w:rsidR="0065748D" w:rsidRDefault="0065748D" w:rsidP="0065748D">
      <w:pPr>
        <w:pStyle w:val="CommentText"/>
      </w:pPr>
      <w:r>
        <w:rPr>
          <w:rStyle w:val="CommentReference"/>
        </w:rPr>
        <w:annotationRef/>
      </w:r>
      <w:r>
        <w:t>What does ASPIRE stand for? What do you do?</w:t>
      </w:r>
    </w:p>
  </w:comment>
  <w:comment w:id="757" w:author="Elizabeth Cummings" w:date="2015-09-21T12:09:00Z" w:initials="EC">
    <w:p w14:paraId="451EBE9A" w14:textId="77777777" w:rsidR="00FD1A71" w:rsidRDefault="00FD1A71" w:rsidP="00FD1A71">
      <w:pPr>
        <w:pStyle w:val="CommentText"/>
      </w:pPr>
      <w:r>
        <w:rPr>
          <w:rStyle w:val="CommentReference"/>
        </w:rPr>
        <w:annotationRef/>
      </w:r>
      <w:r>
        <w:t>What does ASPIRE stand for? What do you do?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685C43E" w15:done="0"/>
  <w15:commentEx w15:paraId="107019C9" w15:done="0"/>
  <w15:commentEx w15:paraId="017C5551" w15:done="0"/>
  <w15:commentEx w15:paraId="1E7A0E37" w15:done="0"/>
  <w15:commentEx w15:paraId="4B801BD6" w15:done="0"/>
  <w15:commentEx w15:paraId="4EBF1DC1" w15:done="0"/>
  <w15:commentEx w15:paraId="5A5DF138" w15:done="0"/>
  <w15:commentEx w15:paraId="45BC2AA4" w15:done="0"/>
  <w15:commentEx w15:paraId="3B029A36" w15:done="0"/>
  <w15:commentEx w15:paraId="57DCE03A" w15:done="0"/>
  <w15:commentEx w15:paraId="3B21441F" w15:done="0"/>
  <w15:commentEx w15:paraId="6FA99B1E" w15:done="0"/>
  <w15:commentEx w15:paraId="6DDB787E" w15:done="0"/>
  <w15:commentEx w15:paraId="451EBE9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CB7DFB" w14:textId="77777777" w:rsidR="00C53102" w:rsidRDefault="00C53102" w:rsidP="00DE5A48">
      <w:pPr>
        <w:spacing w:after="0" w:line="240" w:lineRule="auto"/>
      </w:pPr>
      <w:r>
        <w:separator/>
      </w:r>
    </w:p>
  </w:endnote>
  <w:endnote w:type="continuationSeparator" w:id="0">
    <w:p w14:paraId="66662B82" w14:textId="77777777" w:rsidR="00C53102" w:rsidRDefault="00C53102" w:rsidP="00DE5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2E8B83" w14:textId="77777777" w:rsidR="00C53102" w:rsidRDefault="00C53102" w:rsidP="00DE5A48">
      <w:pPr>
        <w:spacing w:after="0" w:line="240" w:lineRule="auto"/>
      </w:pPr>
      <w:r>
        <w:separator/>
      </w:r>
    </w:p>
  </w:footnote>
  <w:footnote w:type="continuationSeparator" w:id="0">
    <w:p w14:paraId="07E58226" w14:textId="77777777" w:rsidR="00C53102" w:rsidRDefault="00C53102" w:rsidP="00DE5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B9C70" w14:textId="77777777" w:rsidR="00DE5A48" w:rsidRDefault="00DE5A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A5E25"/>
    <w:multiLevelType w:val="hybridMultilevel"/>
    <w:tmpl w:val="FE0E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72F56"/>
    <w:multiLevelType w:val="hybridMultilevel"/>
    <w:tmpl w:val="76122EF4"/>
    <w:lvl w:ilvl="0" w:tplc="9E083874">
      <w:start w:val="1"/>
      <w:numFmt w:val="decimal"/>
      <w:lvlText w:val="%1."/>
      <w:lvlJc w:val="left"/>
      <w:pPr>
        <w:ind w:left="7920" w:hanging="360"/>
      </w:pPr>
      <w:rPr>
        <w:rFonts w:hint="default"/>
        <w:b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" w15:restartNumberingAfterBreak="0">
    <w:nsid w:val="25E04C9E"/>
    <w:multiLevelType w:val="hybridMultilevel"/>
    <w:tmpl w:val="258E2102"/>
    <w:lvl w:ilvl="0" w:tplc="AD22841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D21DD2"/>
    <w:multiLevelType w:val="hybridMultilevel"/>
    <w:tmpl w:val="3B7213F6"/>
    <w:lvl w:ilvl="0" w:tplc="11880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B0840"/>
    <w:multiLevelType w:val="hybridMultilevel"/>
    <w:tmpl w:val="C46298EC"/>
    <w:lvl w:ilvl="0" w:tplc="2C6EF7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F5689"/>
    <w:multiLevelType w:val="hybridMultilevel"/>
    <w:tmpl w:val="2D4E7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270B5"/>
    <w:multiLevelType w:val="hybridMultilevel"/>
    <w:tmpl w:val="CE74B71C"/>
    <w:lvl w:ilvl="0" w:tplc="365828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7A0077"/>
    <w:multiLevelType w:val="hybridMultilevel"/>
    <w:tmpl w:val="0BECE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B013D1"/>
    <w:multiLevelType w:val="hybridMultilevel"/>
    <w:tmpl w:val="AB7AE1BE"/>
    <w:lvl w:ilvl="0" w:tplc="E95E7E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F73A5"/>
    <w:multiLevelType w:val="hybridMultilevel"/>
    <w:tmpl w:val="7F94BF3E"/>
    <w:lvl w:ilvl="0" w:tplc="47F86A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A234B9"/>
    <w:multiLevelType w:val="hybridMultilevel"/>
    <w:tmpl w:val="549AF5E2"/>
    <w:lvl w:ilvl="0" w:tplc="797AC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4969A3"/>
    <w:multiLevelType w:val="hybridMultilevel"/>
    <w:tmpl w:val="F734095A"/>
    <w:lvl w:ilvl="0" w:tplc="0A301E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1E2B2F"/>
    <w:multiLevelType w:val="hybridMultilevel"/>
    <w:tmpl w:val="541AEE3A"/>
    <w:lvl w:ilvl="0" w:tplc="C3D4197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7360DB"/>
    <w:multiLevelType w:val="hybridMultilevel"/>
    <w:tmpl w:val="D1AAEB3A"/>
    <w:lvl w:ilvl="0" w:tplc="3E78F89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130B1A"/>
    <w:multiLevelType w:val="hybridMultilevel"/>
    <w:tmpl w:val="3CE6A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70552"/>
    <w:multiLevelType w:val="hybridMultilevel"/>
    <w:tmpl w:val="771AB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934A2C"/>
    <w:multiLevelType w:val="hybridMultilevel"/>
    <w:tmpl w:val="5EDC989E"/>
    <w:lvl w:ilvl="0" w:tplc="641C08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FE4972"/>
    <w:multiLevelType w:val="hybridMultilevel"/>
    <w:tmpl w:val="6BCAB6E0"/>
    <w:lvl w:ilvl="0" w:tplc="1C7884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FF77AD"/>
    <w:multiLevelType w:val="hybridMultilevel"/>
    <w:tmpl w:val="7EE80DF2"/>
    <w:lvl w:ilvl="0" w:tplc="7CFE8D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0"/>
  </w:num>
  <w:num w:numId="4">
    <w:abstractNumId w:val="13"/>
  </w:num>
  <w:num w:numId="5">
    <w:abstractNumId w:val="17"/>
  </w:num>
  <w:num w:numId="6">
    <w:abstractNumId w:val="9"/>
  </w:num>
  <w:num w:numId="7">
    <w:abstractNumId w:val="1"/>
  </w:num>
  <w:num w:numId="8">
    <w:abstractNumId w:val="12"/>
  </w:num>
  <w:num w:numId="9">
    <w:abstractNumId w:val="11"/>
  </w:num>
  <w:num w:numId="10">
    <w:abstractNumId w:val="2"/>
  </w:num>
  <w:num w:numId="11">
    <w:abstractNumId w:val="16"/>
  </w:num>
  <w:num w:numId="12">
    <w:abstractNumId w:val="3"/>
  </w:num>
  <w:num w:numId="13">
    <w:abstractNumId w:val="14"/>
  </w:num>
  <w:num w:numId="14">
    <w:abstractNumId w:val="0"/>
  </w:num>
  <w:num w:numId="15">
    <w:abstractNumId w:val="5"/>
  </w:num>
  <w:num w:numId="16">
    <w:abstractNumId w:val="15"/>
  </w:num>
  <w:num w:numId="17">
    <w:abstractNumId w:val="7"/>
  </w:num>
  <w:num w:numId="18">
    <w:abstractNumId w:val="4"/>
  </w:num>
  <w:num w:numId="1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akul Bende">
    <w15:presenceInfo w15:providerId="Windows Live" w15:userId="0efcdfab0f951ca8"/>
  </w15:person>
  <w15:person w15:author="Elizabeth Cummings">
    <w15:presenceInfo w15:providerId="Windows Live" w15:userId="91de37820de9f3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B97"/>
    <w:rsid w:val="000017BF"/>
    <w:rsid w:val="00001F84"/>
    <w:rsid w:val="00002090"/>
    <w:rsid w:val="00030E73"/>
    <w:rsid w:val="00035453"/>
    <w:rsid w:val="00035CC1"/>
    <w:rsid w:val="0004002B"/>
    <w:rsid w:val="00051CE8"/>
    <w:rsid w:val="00052842"/>
    <w:rsid w:val="00057D06"/>
    <w:rsid w:val="00060830"/>
    <w:rsid w:val="00062863"/>
    <w:rsid w:val="000643A2"/>
    <w:rsid w:val="00081D1D"/>
    <w:rsid w:val="000B6605"/>
    <w:rsid w:val="000C0DA2"/>
    <w:rsid w:val="000D41C8"/>
    <w:rsid w:val="000D6D39"/>
    <w:rsid w:val="000D7F6C"/>
    <w:rsid w:val="000E39D2"/>
    <w:rsid w:val="000E707C"/>
    <w:rsid w:val="000F662E"/>
    <w:rsid w:val="00101427"/>
    <w:rsid w:val="00101B82"/>
    <w:rsid w:val="00106F30"/>
    <w:rsid w:val="00111906"/>
    <w:rsid w:val="00114A5D"/>
    <w:rsid w:val="00115951"/>
    <w:rsid w:val="00120B97"/>
    <w:rsid w:val="00125511"/>
    <w:rsid w:val="00130495"/>
    <w:rsid w:val="00134145"/>
    <w:rsid w:val="001356E3"/>
    <w:rsid w:val="00157C9B"/>
    <w:rsid w:val="00162AFF"/>
    <w:rsid w:val="00176A99"/>
    <w:rsid w:val="00176B3F"/>
    <w:rsid w:val="00182943"/>
    <w:rsid w:val="001904C5"/>
    <w:rsid w:val="0019142D"/>
    <w:rsid w:val="00192B60"/>
    <w:rsid w:val="001A3671"/>
    <w:rsid w:val="001A5A69"/>
    <w:rsid w:val="001A6A8D"/>
    <w:rsid w:val="001B026E"/>
    <w:rsid w:val="001C16BC"/>
    <w:rsid w:val="001C7557"/>
    <w:rsid w:val="001D045B"/>
    <w:rsid w:val="001D36A2"/>
    <w:rsid w:val="001D674B"/>
    <w:rsid w:val="001E0421"/>
    <w:rsid w:val="001E2C63"/>
    <w:rsid w:val="001E5C34"/>
    <w:rsid w:val="001F3B4F"/>
    <w:rsid w:val="00200C55"/>
    <w:rsid w:val="002017ED"/>
    <w:rsid w:val="00202E64"/>
    <w:rsid w:val="00227272"/>
    <w:rsid w:val="00236E0B"/>
    <w:rsid w:val="00237E40"/>
    <w:rsid w:val="00245C0A"/>
    <w:rsid w:val="002533C7"/>
    <w:rsid w:val="00262382"/>
    <w:rsid w:val="002656D2"/>
    <w:rsid w:val="002725D1"/>
    <w:rsid w:val="00275D28"/>
    <w:rsid w:val="002872B1"/>
    <w:rsid w:val="00297FD6"/>
    <w:rsid w:val="002A1055"/>
    <w:rsid w:val="002A297F"/>
    <w:rsid w:val="002B6665"/>
    <w:rsid w:val="002C6BC9"/>
    <w:rsid w:val="002E58EC"/>
    <w:rsid w:val="002E7246"/>
    <w:rsid w:val="002F731B"/>
    <w:rsid w:val="002F7FB0"/>
    <w:rsid w:val="003117B4"/>
    <w:rsid w:val="00320453"/>
    <w:rsid w:val="003206C0"/>
    <w:rsid w:val="00324587"/>
    <w:rsid w:val="00324B8A"/>
    <w:rsid w:val="00330A2C"/>
    <w:rsid w:val="003455C6"/>
    <w:rsid w:val="00351487"/>
    <w:rsid w:val="00364999"/>
    <w:rsid w:val="00367C85"/>
    <w:rsid w:val="0037130F"/>
    <w:rsid w:val="003735A2"/>
    <w:rsid w:val="00374076"/>
    <w:rsid w:val="00374919"/>
    <w:rsid w:val="00382714"/>
    <w:rsid w:val="003852A7"/>
    <w:rsid w:val="003A2098"/>
    <w:rsid w:val="003C2636"/>
    <w:rsid w:val="003C6B0E"/>
    <w:rsid w:val="003D4931"/>
    <w:rsid w:val="003D5F75"/>
    <w:rsid w:val="003E0FC9"/>
    <w:rsid w:val="003E3617"/>
    <w:rsid w:val="003F1BB4"/>
    <w:rsid w:val="003F60C5"/>
    <w:rsid w:val="003F61C4"/>
    <w:rsid w:val="00401147"/>
    <w:rsid w:val="0040554B"/>
    <w:rsid w:val="00405CFD"/>
    <w:rsid w:val="004068CA"/>
    <w:rsid w:val="00411987"/>
    <w:rsid w:val="0042084B"/>
    <w:rsid w:val="004218F0"/>
    <w:rsid w:val="00431705"/>
    <w:rsid w:val="00436EA9"/>
    <w:rsid w:val="00467943"/>
    <w:rsid w:val="00467ED1"/>
    <w:rsid w:val="004705F5"/>
    <w:rsid w:val="004808C8"/>
    <w:rsid w:val="00487110"/>
    <w:rsid w:val="0049170C"/>
    <w:rsid w:val="004A016F"/>
    <w:rsid w:val="004B3BCE"/>
    <w:rsid w:val="004C4809"/>
    <w:rsid w:val="004E6719"/>
    <w:rsid w:val="004F2813"/>
    <w:rsid w:val="004F4CCD"/>
    <w:rsid w:val="004F6511"/>
    <w:rsid w:val="0050677C"/>
    <w:rsid w:val="00515824"/>
    <w:rsid w:val="00531D96"/>
    <w:rsid w:val="00536202"/>
    <w:rsid w:val="00546CDA"/>
    <w:rsid w:val="00546D3C"/>
    <w:rsid w:val="0057532D"/>
    <w:rsid w:val="0057690F"/>
    <w:rsid w:val="00581716"/>
    <w:rsid w:val="00584DC4"/>
    <w:rsid w:val="00587831"/>
    <w:rsid w:val="00587AFF"/>
    <w:rsid w:val="00592B0A"/>
    <w:rsid w:val="005A022B"/>
    <w:rsid w:val="005B6022"/>
    <w:rsid w:val="005C2A79"/>
    <w:rsid w:val="005C5F17"/>
    <w:rsid w:val="005C64D3"/>
    <w:rsid w:val="005D33CC"/>
    <w:rsid w:val="005D48D4"/>
    <w:rsid w:val="005D4950"/>
    <w:rsid w:val="005D6819"/>
    <w:rsid w:val="005E0782"/>
    <w:rsid w:val="005F5983"/>
    <w:rsid w:val="005F658F"/>
    <w:rsid w:val="006004A3"/>
    <w:rsid w:val="00605F57"/>
    <w:rsid w:val="006225A5"/>
    <w:rsid w:val="0062515F"/>
    <w:rsid w:val="006326DD"/>
    <w:rsid w:val="00645671"/>
    <w:rsid w:val="006531AF"/>
    <w:rsid w:val="0065501E"/>
    <w:rsid w:val="0065748D"/>
    <w:rsid w:val="00657867"/>
    <w:rsid w:val="00660A3C"/>
    <w:rsid w:val="00665F71"/>
    <w:rsid w:val="006779B9"/>
    <w:rsid w:val="00685337"/>
    <w:rsid w:val="0068709A"/>
    <w:rsid w:val="0069745B"/>
    <w:rsid w:val="006A70BF"/>
    <w:rsid w:val="006A7E9C"/>
    <w:rsid w:val="006C04E4"/>
    <w:rsid w:val="006C6069"/>
    <w:rsid w:val="006D13C1"/>
    <w:rsid w:val="006D29EF"/>
    <w:rsid w:val="006D455F"/>
    <w:rsid w:val="006E2164"/>
    <w:rsid w:val="006E2BD2"/>
    <w:rsid w:val="006E2FB2"/>
    <w:rsid w:val="007042D3"/>
    <w:rsid w:val="00710F50"/>
    <w:rsid w:val="007215A0"/>
    <w:rsid w:val="00722945"/>
    <w:rsid w:val="0073118C"/>
    <w:rsid w:val="00733CCB"/>
    <w:rsid w:val="00737186"/>
    <w:rsid w:val="007372A8"/>
    <w:rsid w:val="00741BC0"/>
    <w:rsid w:val="00742A9E"/>
    <w:rsid w:val="00743F6F"/>
    <w:rsid w:val="0074636B"/>
    <w:rsid w:val="00747C9F"/>
    <w:rsid w:val="00756A5A"/>
    <w:rsid w:val="0076201C"/>
    <w:rsid w:val="00766CB3"/>
    <w:rsid w:val="00770009"/>
    <w:rsid w:val="00775C64"/>
    <w:rsid w:val="007769D4"/>
    <w:rsid w:val="0078401C"/>
    <w:rsid w:val="0078700A"/>
    <w:rsid w:val="00787EA9"/>
    <w:rsid w:val="007A0990"/>
    <w:rsid w:val="007A721C"/>
    <w:rsid w:val="007A7A43"/>
    <w:rsid w:val="007B0223"/>
    <w:rsid w:val="007B0538"/>
    <w:rsid w:val="007B25E1"/>
    <w:rsid w:val="007D388E"/>
    <w:rsid w:val="007E59FC"/>
    <w:rsid w:val="007F070F"/>
    <w:rsid w:val="007F3368"/>
    <w:rsid w:val="007F3479"/>
    <w:rsid w:val="00811C3E"/>
    <w:rsid w:val="008210B8"/>
    <w:rsid w:val="00822500"/>
    <w:rsid w:val="00823178"/>
    <w:rsid w:val="00832421"/>
    <w:rsid w:val="008377E1"/>
    <w:rsid w:val="00837EAB"/>
    <w:rsid w:val="00840B9F"/>
    <w:rsid w:val="00853FFA"/>
    <w:rsid w:val="0085618D"/>
    <w:rsid w:val="00863262"/>
    <w:rsid w:val="00866148"/>
    <w:rsid w:val="00870E88"/>
    <w:rsid w:val="008812DD"/>
    <w:rsid w:val="00887A43"/>
    <w:rsid w:val="0089121C"/>
    <w:rsid w:val="00892980"/>
    <w:rsid w:val="008A079F"/>
    <w:rsid w:val="008A11FB"/>
    <w:rsid w:val="008B70CA"/>
    <w:rsid w:val="008C03D7"/>
    <w:rsid w:val="008C1AD4"/>
    <w:rsid w:val="008C1B73"/>
    <w:rsid w:val="008C1BE8"/>
    <w:rsid w:val="008C1D5B"/>
    <w:rsid w:val="008C76C5"/>
    <w:rsid w:val="008D0679"/>
    <w:rsid w:val="008E3BEE"/>
    <w:rsid w:val="008E3E79"/>
    <w:rsid w:val="00900FEF"/>
    <w:rsid w:val="00901C9A"/>
    <w:rsid w:val="00902BA2"/>
    <w:rsid w:val="00904938"/>
    <w:rsid w:val="00906C9F"/>
    <w:rsid w:val="00911FA7"/>
    <w:rsid w:val="009127DA"/>
    <w:rsid w:val="0091330B"/>
    <w:rsid w:val="00930BE4"/>
    <w:rsid w:val="0093771C"/>
    <w:rsid w:val="009438C0"/>
    <w:rsid w:val="00954645"/>
    <w:rsid w:val="009616BB"/>
    <w:rsid w:val="00965015"/>
    <w:rsid w:val="0097151C"/>
    <w:rsid w:val="00984237"/>
    <w:rsid w:val="00992A50"/>
    <w:rsid w:val="009936B6"/>
    <w:rsid w:val="009A1071"/>
    <w:rsid w:val="009B12F7"/>
    <w:rsid w:val="009C3AFC"/>
    <w:rsid w:val="009C3BCD"/>
    <w:rsid w:val="009C6D41"/>
    <w:rsid w:val="009D1AC4"/>
    <w:rsid w:val="009D3FF5"/>
    <w:rsid w:val="009E0CE6"/>
    <w:rsid w:val="009E1853"/>
    <w:rsid w:val="009E2DF4"/>
    <w:rsid w:val="009E7938"/>
    <w:rsid w:val="009F0DE6"/>
    <w:rsid w:val="00A10E1A"/>
    <w:rsid w:val="00A113C8"/>
    <w:rsid w:val="00A11499"/>
    <w:rsid w:val="00A119A6"/>
    <w:rsid w:val="00A1344B"/>
    <w:rsid w:val="00A1666A"/>
    <w:rsid w:val="00A21F56"/>
    <w:rsid w:val="00A224CE"/>
    <w:rsid w:val="00A232DE"/>
    <w:rsid w:val="00A2543D"/>
    <w:rsid w:val="00A3149D"/>
    <w:rsid w:val="00A4081A"/>
    <w:rsid w:val="00A41152"/>
    <w:rsid w:val="00A42117"/>
    <w:rsid w:val="00A4780C"/>
    <w:rsid w:val="00A55ECA"/>
    <w:rsid w:val="00A674F9"/>
    <w:rsid w:val="00A712B2"/>
    <w:rsid w:val="00A73A61"/>
    <w:rsid w:val="00A837F4"/>
    <w:rsid w:val="00A87366"/>
    <w:rsid w:val="00A94278"/>
    <w:rsid w:val="00A950AC"/>
    <w:rsid w:val="00A96525"/>
    <w:rsid w:val="00AA5CE0"/>
    <w:rsid w:val="00AB4876"/>
    <w:rsid w:val="00AD4FCA"/>
    <w:rsid w:val="00AD7494"/>
    <w:rsid w:val="00AD7AEB"/>
    <w:rsid w:val="00AF337E"/>
    <w:rsid w:val="00AF6C7D"/>
    <w:rsid w:val="00B1258F"/>
    <w:rsid w:val="00B134AF"/>
    <w:rsid w:val="00B1542B"/>
    <w:rsid w:val="00B22DEA"/>
    <w:rsid w:val="00B27A4A"/>
    <w:rsid w:val="00B34954"/>
    <w:rsid w:val="00B354A0"/>
    <w:rsid w:val="00B37BBC"/>
    <w:rsid w:val="00B444FD"/>
    <w:rsid w:val="00B4584C"/>
    <w:rsid w:val="00B52060"/>
    <w:rsid w:val="00B61623"/>
    <w:rsid w:val="00B62271"/>
    <w:rsid w:val="00B63F82"/>
    <w:rsid w:val="00B67EE9"/>
    <w:rsid w:val="00B773AC"/>
    <w:rsid w:val="00B82C30"/>
    <w:rsid w:val="00B9316C"/>
    <w:rsid w:val="00BA1839"/>
    <w:rsid w:val="00BA61F6"/>
    <w:rsid w:val="00BB1AB0"/>
    <w:rsid w:val="00BB3116"/>
    <w:rsid w:val="00BD15C1"/>
    <w:rsid w:val="00BE3A71"/>
    <w:rsid w:val="00BE4E0A"/>
    <w:rsid w:val="00BF7553"/>
    <w:rsid w:val="00C00063"/>
    <w:rsid w:val="00C02527"/>
    <w:rsid w:val="00C029EC"/>
    <w:rsid w:val="00C05718"/>
    <w:rsid w:val="00C20928"/>
    <w:rsid w:val="00C302B8"/>
    <w:rsid w:val="00C35B20"/>
    <w:rsid w:val="00C46A09"/>
    <w:rsid w:val="00C46BCB"/>
    <w:rsid w:val="00C5101B"/>
    <w:rsid w:val="00C53102"/>
    <w:rsid w:val="00C57BAB"/>
    <w:rsid w:val="00C66F39"/>
    <w:rsid w:val="00C670E9"/>
    <w:rsid w:val="00C71CB3"/>
    <w:rsid w:val="00C813E8"/>
    <w:rsid w:val="00C90CC2"/>
    <w:rsid w:val="00C95CD6"/>
    <w:rsid w:val="00CA1036"/>
    <w:rsid w:val="00CA3A29"/>
    <w:rsid w:val="00CA48DA"/>
    <w:rsid w:val="00CC0883"/>
    <w:rsid w:val="00CD003F"/>
    <w:rsid w:val="00CD0391"/>
    <w:rsid w:val="00CD48DB"/>
    <w:rsid w:val="00CD7353"/>
    <w:rsid w:val="00CD77A0"/>
    <w:rsid w:val="00CE12A9"/>
    <w:rsid w:val="00CE1536"/>
    <w:rsid w:val="00CE3B51"/>
    <w:rsid w:val="00CF4EC1"/>
    <w:rsid w:val="00D04ADE"/>
    <w:rsid w:val="00D135EA"/>
    <w:rsid w:val="00D15B96"/>
    <w:rsid w:val="00D429DA"/>
    <w:rsid w:val="00D44B78"/>
    <w:rsid w:val="00D46660"/>
    <w:rsid w:val="00D5062B"/>
    <w:rsid w:val="00D63529"/>
    <w:rsid w:val="00D704B4"/>
    <w:rsid w:val="00D7603C"/>
    <w:rsid w:val="00D76202"/>
    <w:rsid w:val="00D82D07"/>
    <w:rsid w:val="00D94F0D"/>
    <w:rsid w:val="00DA2D6D"/>
    <w:rsid w:val="00DA3E1A"/>
    <w:rsid w:val="00DB35DC"/>
    <w:rsid w:val="00DB5675"/>
    <w:rsid w:val="00DC6727"/>
    <w:rsid w:val="00DD7284"/>
    <w:rsid w:val="00DE2286"/>
    <w:rsid w:val="00DE5A48"/>
    <w:rsid w:val="00DF1F2F"/>
    <w:rsid w:val="00DF7D2B"/>
    <w:rsid w:val="00E015BE"/>
    <w:rsid w:val="00E02B5D"/>
    <w:rsid w:val="00E07370"/>
    <w:rsid w:val="00E12620"/>
    <w:rsid w:val="00E150B2"/>
    <w:rsid w:val="00E15F37"/>
    <w:rsid w:val="00E32806"/>
    <w:rsid w:val="00E43FAB"/>
    <w:rsid w:val="00E46498"/>
    <w:rsid w:val="00E47F86"/>
    <w:rsid w:val="00E57710"/>
    <w:rsid w:val="00E86BF8"/>
    <w:rsid w:val="00E92F36"/>
    <w:rsid w:val="00E95907"/>
    <w:rsid w:val="00EA71EE"/>
    <w:rsid w:val="00EA7654"/>
    <w:rsid w:val="00EB25DC"/>
    <w:rsid w:val="00EC09B7"/>
    <w:rsid w:val="00ED3D1D"/>
    <w:rsid w:val="00ED559C"/>
    <w:rsid w:val="00ED6047"/>
    <w:rsid w:val="00EE1AF3"/>
    <w:rsid w:val="00EE4ADE"/>
    <w:rsid w:val="00EE4B37"/>
    <w:rsid w:val="00EE4E61"/>
    <w:rsid w:val="00EE616C"/>
    <w:rsid w:val="00F05074"/>
    <w:rsid w:val="00F05F8C"/>
    <w:rsid w:val="00F067B6"/>
    <w:rsid w:val="00F224D2"/>
    <w:rsid w:val="00F23F99"/>
    <w:rsid w:val="00F30465"/>
    <w:rsid w:val="00F30B6E"/>
    <w:rsid w:val="00F4486C"/>
    <w:rsid w:val="00F462E1"/>
    <w:rsid w:val="00F504CB"/>
    <w:rsid w:val="00F67B6D"/>
    <w:rsid w:val="00F77AEA"/>
    <w:rsid w:val="00F81BC7"/>
    <w:rsid w:val="00F8450B"/>
    <w:rsid w:val="00F9203A"/>
    <w:rsid w:val="00F95B83"/>
    <w:rsid w:val="00F9740F"/>
    <w:rsid w:val="00F97759"/>
    <w:rsid w:val="00FA5AA4"/>
    <w:rsid w:val="00FA759C"/>
    <w:rsid w:val="00FB1FD4"/>
    <w:rsid w:val="00FB4410"/>
    <w:rsid w:val="00FB4EEB"/>
    <w:rsid w:val="00FC4D15"/>
    <w:rsid w:val="00FC5DEF"/>
    <w:rsid w:val="00FC684A"/>
    <w:rsid w:val="00FD1A71"/>
    <w:rsid w:val="00FE33DE"/>
    <w:rsid w:val="00FF10C9"/>
    <w:rsid w:val="00FF21E7"/>
    <w:rsid w:val="00FF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4EB0C"/>
  <w15:chartTrackingRefBased/>
  <w15:docId w15:val="{A018C278-493F-4F33-9742-A39F5A9D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735A2"/>
    <w:pPr>
      <w:spacing w:line="254" w:lineRule="auto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54B"/>
    <w:pPr>
      <w:keepNext/>
      <w:keepLines/>
      <w:spacing w:before="16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F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2714"/>
    <w:pPr>
      <w:spacing w:after="0" w:line="240" w:lineRule="auto"/>
    </w:pPr>
    <w:rPr>
      <w:rFonts w:ascii="Garamond" w:hAnsi="Garamond"/>
    </w:rPr>
  </w:style>
  <w:style w:type="character" w:customStyle="1" w:styleId="Heading1Char">
    <w:name w:val="Heading 1 Char"/>
    <w:basedOn w:val="DefaultParagraphFont"/>
    <w:link w:val="Heading1"/>
    <w:uiPriority w:val="9"/>
    <w:rsid w:val="0040554B"/>
    <w:rPr>
      <w:rFonts w:ascii="Garamond" w:eastAsiaTheme="majorEastAsia" w:hAnsi="Garamond" w:cstheme="majorBidi"/>
      <w:b/>
      <w:sz w:val="24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654"/>
    <w:pPr>
      <w:spacing w:after="80"/>
      <w:ind w:left="720"/>
    </w:pPr>
  </w:style>
  <w:style w:type="character" w:customStyle="1" w:styleId="SubtitleChar">
    <w:name w:val="Subtitle Char"/>
    <w:basedOn w:val="DefaultParagraphFont"/>
    <w:link w:val="Subtitle"/>
    <w:uiPriority w:val="11"/>
    <w:rsid w:val="00EA7654"/>
    <w:rPr>
      <w:rFonts w:ascii="Garamond" w:hAnsi="Garamond"/>
      <w:sz w:val="24"/>
    </w:rPr>
  </w:style>
  <w:style w:type="paragraph" w:styleId="ListParagraph">
    <w:name w:val="List Paragraph"/>
    <w:basedOn w:val="Normal"/>
    <w:uiPriority w:val="34"/>
    <w:qFormat/>
    <w:rsid w:val="0065786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674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4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4F9"/>
    <w:rPr>
      <w:rFonts w:ascii="Garamond" w:hAnsi="Garamond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4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4F9"/>
    <w:rPr>
      <w:rFonts w:ascii="Garamond" w:hAnsi="Garamond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74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4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E5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A48"/>
    <w:rPr>
      <w:rFonts w:ascii="Garamond" w:hAnsi="Garamond"/>
    </w:rPr>
  </w:style>
  <w:style w:type="paragraph" w:styleId="Footer">
    <w:name w:val="footer"/>
    <w:basedOn w:val="Normal"/>
    <w:link w:val="FooterChar"/>
    <w:uiPriority w:val="99"/>
    <w:unhideWhenUsed/>
    <w:rsid w:val="00DE5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A48"/>
    <w:rPr>
      <w:rFonts w:ascii="Garamond" w:hAnsi="Garamond"/>
    </w:rPr>
  </w:style>
  <w:style w:type="character" w:styleId="Hyperlink">
    <w:name w:val="Hyperlink"/>
    <w:basedOn w:val="DefaultParagraphFont"/>
    <w:uiPriority w:val="99"/>
    <w:unhideWhenUsed/>
    <w:rsid w:val="007215A0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245C0A"/>
    <w:pPr>
      <w:spacing w:after="0" w:line="240" w:lineRule="auto"/>
    </w:pPr>
    <w:rPr>
      <w:rFonts w:ascii="Garamond" w:hAnsi="Garamon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F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66F39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C302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BE8E936-39D5-4C53-8D6E-4A6DB4C664E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72C384-41C9-4F32-853D-587B8C0C8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2143</Words>
  <Characters>12218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14333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CV_Nakul Bende_No contacts</dc:title>
  <dc:subject/>
  <dc:creator>Nakul P. Bende</dc:creator>
  <cp:keywords/>
  <dc:description/>
  <cp:lastModifiedBy>Nakul Bende</cp:lastModifiedBy>
  <cp:revision>5</cp:revision>
  <cp:lastPrinted>2016-05-22T21:38:00Z</cp:lastPrinted>
  <dcterms:created xsi:type="dcterms:W3CDTF">2016-05-22T21:38:00Z</dcterms:created>
  <dcterms:modified xsi:type="dcterms:W3CDTF">2016-05-22T21:52:00Z</dcterms:modified>
</cp:coreProperties>
</file>